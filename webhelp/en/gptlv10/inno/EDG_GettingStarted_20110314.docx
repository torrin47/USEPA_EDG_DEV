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225AD" w:rsidRPr="00662B6C" w:rsidRDefault="00662B6C" w:rsidP="00662B6C">
      <w:pPr>
        <w:jc w:val="center"/>
        <w:rPr>
          <w:b/>
          <w:noProof/>
          <w:color w:val="3C7483" w:themeColor="accent3" w:themeShade="80"/>
          <w:sz w:val="32"/>
          <w:szCs w:val="28"/>
        </w:rPr>
      </w:pPr>
      <w:r w:rsidRPr="00662B6C">
        <w:rPr>
          <w:b/>
          <w:noProof/>
          <w:color w:val="3C7483" w:themeColor="accent3" w:themeShade="80"/>
          <w:sz w:val="32"/>
          <w:szCs w:val="28"/>
        </w:rPr>
        <w:drawing>
          <wp:anchor distT="0" distB="0" distL="114300" distR="114300" simplePos="0" relativeHeight="251663360" behindDoc="1" locked="0" layoutInCell="1" allowOverlap="1">
            <wp:simplePos x="0" y="0"/>
            <wp:positionH relativeFrom="column">
              <wp:posOffset>107315</wp:posOffset>
            </wp:positionH>
            <wp:positionV relativeFrom="paragraph">
              <wp:posOffset>-483235</wp:posOffset>
            </wp:positionV>
            <wp:extent cx="6673850" cy="796290"/>
            <wp:effectExtent l="19050" t="0" r="0" b="0"/>
            <wp:wrapTight wrapText="bothSides">
              <wp:wrapPolygon edited="0">
                <wp:start x="-62" y="0"/>
                <wp:lineTo x="-62" y="21187"/>
                <wp:lineTo x="21579" y="21187"/>
                <wp:lineTo x="21579" y="0"/>
                <wp:lineTo x="-62" y="0"/>
              </wp:wrapPolygon>
            </wp:wrapTight>
            <wp:docPr id="1" name="Picture 0" descr="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jpg"/>
                    <pic:cNvPicPr/>
                  </pic:nvPicPr>
                  <pic:blipFill>
                    <a:blip r:embed="rId7" cstate="print"/>
                    <a:stretch>
                      <a:fillRect/>
                    </a:stretch>
                  </pic:blipFill>
                  <pic:spPr>
                    <a:xfrm>
                      <a:off x="0" y="0"/>
                      <a:ext cx="6673850" cy="796290"/>
                    </a:xfrm>
                    <a:prstGeom prst="rect">
                      <a:avLst/>
                    </a:prstGeom>
                  </pic:spPr>
                </pic:pic>
              </a:graphicData>
            </a:graphic>
          </wp:anchor>
        </w:drawing>
      </w:r>
      <w:r w:rsidRPr="00662B6C">
        <w:rPr>
          <w:b/>
          <w:noProof/>
          <w:color w:val="3C7483" w:themeColor="accent3" w:themeShade="80"/>
          <w:sz w:val="32"/>
          <w:szCs w:val="28"/>
        </w:rPr>
        <w:t xml:space="preserve">Getting Started With the </w:t>
      </w:r>
      <w:r w:rsidR="00EA349D">
        <w:rPr>
          <w:b/>
          <w:noProof/>
          <w:color w:val="3C7483" w:themeColor="accent3" w:themeShade="80"/>
          <w:sz w:val="32"/>
          <w:szCs w:val="28"/>
        </w:rPr>
        <w:t>Environmental Dataset</w:t>
      </w:r>
      <w:r w:rsidRPr="00662B6C">
        <w:rPr>
          <w:b/>
          <w:noProof/>
          <w:color w:val="3C7483" w:themeColor="accent3" w:themeShade="80"/>
          <w:sz w:val="32"/>
          <w:szCs w:val="28"/>
        </w:rPr>
        <w:t xml:space="preserve"> Gateway (</w:t>
      </w:r>
      <w:r w:rsidR="00EA349D">
        <w:rPr>
          <w:b/>
          <w:noProof/>
          <w:color w:val="3C7483" w:themeColor="accent3" w:themeShade="80"/>
          <w:sz w:val="32"/>
          <w:szCs w:val="28"/>
        </w:rPr>
        <w:t>EDG</w:t>
      </w:r>
      <w:r w:rsidRPr="00662B6C">
        <w:rPr>
          <w:b/>
          <w:noProof/>
          <w:color w:val="3C7483" w:themeColor="accent3" w:themeShade="80"/>
          <w:sz w:val="32"/>
          <w:szCs w:val="28"/>
        </w:rPr>
        <w:t>)</w:t>
      </w:r>
    </w:p>
    <w:p w:rsidR="00662B6C" w:rsidRPr="00662B6C" w:rsidRDefault="00A77B5B" w:rsidP="003225AD">
      <w:pPr>
        <w:ind w:left="2880" w:firstLine="720"/>
        <w:rPr>
          <w:b/>
          <w:color w:val="000000" w:themeColor="text1"/>
          <w:sz w:val="28"/>
          <w:szCs w:val="24"/>
        </w:rPr>
      </w:pPr>
      <w:r w:rsidRPr="00A77B5B">
        <w:rPr>
          <w:b/>
          <w:noProof/>
          <w:color w:val="3C7483" w:themeColor="accent3" w:themeShade="80"/>
          <w:sz w:val="32"/>
          <w:szCs w:val="28"/>
        </w:rPr>
        <w:pict>
          <v:shapetype id="_x0000_t202" coordsize="21600,21600" o:spt="202" path="m,l,21600r21600,l21600,xe">
            <v:stroke joinstyle="miter"/>
            <v:path gradientshapeok="t" o:connecttype="rect"/>
          </v:shapetype>
          <v:shape id="_x0000_s1031" type="#_x0000_t202" style="position:absolute;left:0;text-align:left;margin-left:2pt;margin-top:2.8pt;width:158pt;height:594.5pt;z-index:251659263" fillcolor="white [3201]" strokecolor="#aac7ac [1940]" strokeweight="1pt">
            <v:fill color2="#c6dac8 [1300]" focusposition="1" focussize="" focus="100%" type="gradient"/>
            <v:shadow on="t" type="perspective" color="#365338 [1604]" opacity=".5" offset="1pt" offset2="-3pt"/>
            <v:textbox style="mso-next-textbox:#_x0000_s1031">
              <w:txbxContent>
                <w:p w:rsidR="002E09F2" w:rsidRDefault="002E09F2"/>
              </w:txbxContent>
            </v:textbox>
          </v:shape>
        </w:pict>
      </w:r>
      <w:r w:rsidR="00662B6C" w:rsidRPr="00662B6C">
        <w:rPr>
          <w:b/>
          <w:color w:val="000000" w:themeColor="text1"/>
          <w:sz w:val="28"/>
          <w:szCs w:val="24"/>
        </w:rPr>
        <w:t>How to Contribute</w:t>
      </w:r>
    </w:p>
    <w:p w:rsidR="00662B6C" w:rsidRDefault="003225AD" w:rsidP="00662B6C">
      <w:pPr>
        <w:spacing w:after="0"/>
        <w:ind w:left="2880" w:firstLine="720"/>
        <w:rPr>
          <w:rFonts w:asciiTheme="majorHAnsi" w:hAnsiTheme="majorHAnsi" w:cs="Arial"/>
          <w:b/>
          <w:sz w:val="24"/>
          <w:szCs w:val="24"/>
        </w:rPr>
      </w:pPr>
      <w:r w:rsidRPr="003225AD">
        <w:rPr>
          <w:rFonts w:asciiTheme="majorHAnsi" w:hAnsiTheme="majorHAnsi" w:cs="Arial"/>
          <w:b/>
          <w:sz w:val="24"/>
          <w:szCs w:val="24"/>
        </w:rPr>
        <w:t>Choose a</w:t>
      </w:r>
      <w:r w:rsidR="00AA6CAF">
        <w:rPr>
          <w:rFonts w:asciiTheme="majorHAnsi" w:hAnsiTheme="majorHAnsi" w:cs="Arial"/>
          <w:b/>
          <w:sz w:val="24"/>
          <w:szCs w:val="24"/>
        </w:rPr>
        <w:t>n</w:t>
      </w:r>
      <w:r w:rsidRPr="003225AD">
        <w:rPr>
          <w:rFonts w:asciiTheme="majorHAnsi" w:hAnsiTheme="majorHAnsi" w:cs="Arial"/>
          <w:b/>
          <w:sz w:val="24"/>
          <w:szCs w:val="24"/>
        </w:rPr>
        <w:t xml:space="preserve"> </w:t>
      </w:r>
      <w:r w:rsidR="00EA349D">
        <w:rPr>
          <w:rFonts w:asciiTheme="majorHAnsi" w:hAnsiTheme="majorHAnsi" w:cs="Arial"/>
          <w:b/>
          <w:sz w:val="24"/>
          <w:szCs w:val="24"/>
        </w:rPr>
        <w:t>EDG</w:t>
      </w:r>
      <w:r w:rsidRPr="003225AD">
        <w:rPr>
          <w:rFonts w:asciiTheme="majorHAnsi" w:hAnsiTheme="majorHAnsi" w:cs="Arial"/>
          <w:b/>
          <w:sz w:val="24"/>
          <w:szCs w:val="24"/>
        </w:rPr>
        <w:t xml:space="preserve"> Steward</w:t>
      </w:r>
    </w:p>
    <w:p w:rsidR="003225AD" w:rsidRPr="00662B6C" w:rsidRDefault="003225AD" w:rsidP="00662B6C">
      <w:pPr>
        <w:spacing w:after="0"/>
        <w:ind w:left="2880" w:firstLine="720"/>
        <w:rPr>
          <w:rFonts w:asciiTheme="majorHAnsi" w:hAnsiTheme="majorHAnsi"/>
          <w:b/>
          <w:sz w:val="24"/>
          <w:szCs w:val="24"/>
        </w:rPr>
      </w:pPr>
      <w:r w:rsidRPr="003225AD">
        <w:rPr>
          <w:rFonts w:asciiTheme="majorHAnsi" w:hAnsiTheme="majorHAnsi"/>
          <w:sz w:val="24"/>
          <w:szCs w:val="24"/>
        </w:rPr>
        <w:t xml:space="preserve">Someone from your organization will serve as </w:t>
      </w:r>
      <w:proofErr w:type="gramStart"/>
      <w:r w:rsidRPr="003225AD">
        <w:rPr>
          <w:rFonts w:asciiTheme="majorHAnsi" w:hAnsiTheme="majorHAnsi"/>
          <w:sz w:val="24"/>
          <w:szCs w:val="24"/>
        </w:rPr>
        <w:t>a</w:t>
      </w:r>
      <w:proofErr w:type="gramEnd"/>
      <w:r w:rsidRPr="003225AD">
        <w:rPr>
          <w:rFonts w:asciiTheme="majorHAnsi" w:hAnsiTheme="majorHAnsi"/>
          <w:sz w:val="24"/>
          <w:szCs w:val="24"/>
        </w:rPr>
        <w:t xml:space="preserve"> </w:t>
      </w:r>
      <w:r w:rsidR="00EA349D">
        <w:rPr>
          <w:rFonts w:asciiTheme="majorHAnsi" w:hAnsiTheme="majorHAnsi"/>
          <w:sz w:val="24"/>
          <w:szCs w:val="24"/>
        </w:rPr>
        <w:t>EDG</w:t>
      </w:r>
      <w:r w:rsidRPr="003225AD">
        <w:rPr>
          <w:rFonts w:asciiTheme="majorHAnsi" w:hAnsiTheme="majorHAnsi"/>
          <w:sz w:val="24"/>
          <w:szCs w:val="24"/>
        </w:rPr>
        <w:t xml:space="preserve"> Steward.</w:t>
      </w:r>
    </w:p>
    <w:p w:rsidR="003225AD" w:rsidRPr="003225AD" w:rsidRDefault="003225AD" w:rsidP="00662B6C">
      <w:pPr>
        <w:pStyle w:val="BODY"/>
        <w:spacing w:after="0"/>
        <w:ind w:left="3600"/>
        <w:jc w:val="both"/>
        <w:rPr>
          <w:rFonts w:asciiTheme="majorHAnsi" w:hAnsiTheme="majorHAnsi"/>
          <w:sz w:val="24"/>
          <w:szCs w:val="24"/>
          <w:lang w:val="en-US"/>
        </w:rPr>
      </w:pPr>
      <w:r w:rsidRPr="003225AD">
        <w:rPr>
          <w:rFonts w:asciiTheme="majorHAnsi" w:hAnsiTheme="majorHAnsi"/>
          <w:sz w:val="24"/>
          <w:szCs w:val="24"/>
          <w:lang w:val="en-US"/>
        </w:rPr>
        <w:t xml:space="preserve">The </w:t>
      </w:r>
      <w:r w:rsidR="00EA349D">
        <w:rPr>
          <w:rFonts w:asciiTheme="majorHAnsi" w:hAnsiTheme="majorHAnsi"/>
          <w:sz w:val="24"/>
          <w:szCs w:val="24"/>
          <w:lang w:val="en-US"/>
        </w:rPr>
        <w:t>EDG</w:t>
      </w:r>
      <w:r w:rsidRPr="003225AD">
        <w:rPr>
          <w:rFonts w:asciiTheme="majorHAnsi" w:hAnsiTheme="majorHAnsi"/>
          <w:sz w:val="24"/>
          <w:szCs w:val="24"/>
          <w:lang w:val="en-US"/>
        </w:rPr>
        <w:t xml:space="preserve"> Steward will:</w:t>
      </w:r>
    </w:p>
    <w:p w:rsidR="003225AD" w:rsidRPr="003225AD" w:rsidRDefault="003225AD" w:rsidP="003225AD">
      <w:pPr>
        <w:pStyle w:val="BODY"/>
        <w:numPr>
          <w:ilvl w:val="0"/>
          <w:numId w:val="8"/>
        </w:numPr>
        <w:spacing w:after="0"/>
        <w:jc w:val="both"/>
        <w:rPr>
          <w:rFonts w:asciiTheme="majorHAnsi" w:hAnsiTheme="majorHAnsi"/>
          <w:sz w:val="24"/>
          <w:szCs w:val="24"/>
          <w:lang w:val="en-US"/>
        </w:rPr>
      </w:pPr>
      <w:r w:rsidRPr="003225AD">
        <w:rPr>
          <w:rFonts w:asciiTheme="majorHAnsi" w:hAnsiTheme="majorHAnsi"/>
          <w:sz w:val="24"/>
          <w:szCs w:val="24"/>
          <w:lang w:val="en-US"/>
        </w:rPr>
        <w:t xml:space="preserve">Work closely with the EPA’s </w:t>
      </w:r>
      <w:r w:rsidR="00EA349D">
        <w:rPr>
          <w:rFonts w:asciiTheme="majorHAnsi" w:hAnsiTheme="majorHAnsi"/>
          <w:sz w:val="24"/>
          <w:szCs w:val="24"/>
          <w:lang w:val="en-US"/>
        </w:rPr>
        <w:t>EDG</w:t>
      </w:r>
      <w:r w:rsidRPr="003225AD">
        <w:rPr>
          <w:rFonts w:asciiTheme="majorHAnsi" w:hAnsiTheme="majorHAnsi"/>
          <w:sz w:val="24"/>
          <w:szCs w:val="24"/>
          <w:lang w:val="en-US"/>
        </w:rPr>
        <w:t xml:space="preserve"> team</w:t>
      </w:r>
    </w:p>
    <w:p w:rsidR="003225AD" w:rsidRPr="003225AD" w:rsidRDefault="00B85442" w:rsidP="003225AD">
      <w:pPr>
        <w:pStyle w:val="BODY"/>
        <w:numPr>
          <w:ilvl w:val="0"/>
          <w:numId w:val="8"/>
        </w:numPr>
        <w:spacing w:after="0"/>
        <w:jc w:val="both"/>
        <w:rPr>
          <w:rFonts w:asciiTheme="majorHAnsi" w:hAnsiTheme="majorHAnsi"/>
          <w:sz w:val="24"/>
          <w:szCs w:val="24"/>
          <w:lang w:val="en-US"/>
        </w:rPr>
      </w:pPr>
      <w:r>
        <w:rPr>
          <w:rFonts w:asciiTheme="majorHAnsi" w:hAnsiTheme="majorHAnsi"/>
          <w:noProof/>
          <w:sz w:val="24"/>
          <w:szCs w:val="24"/>
          <w:lang w:val="en-US"/>
        </w:rPr>
        <w:drawing>
          <wp:anchor distT="0" distB="0" distL="114300" distR="114300" simplePos="0" relativeHeight="251668480" behindDoc="0" locked="0" layoutInCell="1" allowOverlap="1">
            <wp:simplePos x="0" y="0"/>
            <wp:positionH relativeFrom="column">
              <wp:posOffset>228600</wp:posOffset>
            </wp:positionH>
            <wp:positionV relativeFrom="paragraph">
              <wp:posOffset>4445</wp:posOffset>
            </wp:positionV>
            <wp:extent cx="1511300" cy="957580"/>
            <wp:effectExtent l="19050" t="19050" r="12700" b="1397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511300" cy="957580"/>
                    </a:xfrm>
                    <a:prstGeom prst="rect">
                      <a:avLst/>
                    </a:prstGeom>
                    <a:noFill/>
                    <a:ln w="9525" cmpd="sng">
                      <a:solidFill>
                        <a:srgbClr val="C0504D"/>
                      </a:solidFill>
                      <a:miter lim="800000"/>
                      <a:headEnd/>
                      <a:tailEnd/>
                    </a:ln>
                    <a:effectLst/>
                  </pic:spPr>
                </pic:pic>
              </a:graphicData>
            </a:graphic>
          </wp:anchor>
        </w:drawing>
      </w:r>
      <w:r w:rsidR="003225AD" w:rsidRPr="003225AD">
        <w:rPr>
          <w:rFonts w:asciiTheme="majorHAnsi" w:hAnsiTheme="majorHAnsi"/>
          <w:sz w:val="24"/>
          <w:szCs w:val="24"/>
          <w:lang w:val="en-US"/>
        </w:rPr>
        <w:t xml:space="preserve">Contribute to the </w:t>
      </w:r>
      <w:r w:rsidR="00EA349D">
        <w:rPr>
          <w:rFonts w:asciiTheme="majorHAnsi" w:hAnsiTheme="majorHAnsi"/>
          <w:sz w:val="24"/>
          <w:szCs w:val="24"/>
          <w:lang w:val="en-US"/>
        </w:rPr>
        <w:t>EDG</w:t>
      </w:r>
      <w:r w:rsidR="003225AD" w:rsidRPr="003225AD">
        <w:rPr>
          <w:rFonts w:asciiTheme="majorHAnsi" w:hAnsiTheme="majorHAnsi"/>
          <w:sz w:val="24"/>
          <w:szCs w:val="24"/>
          <w:lang w:val="en-US"/>
        </w:rPr>
        <w:t xml:space="preserve"> via upload and/or harvest</w:t>
      </w:r>
    </w:p>
    <w:p w:rsidR="003225AD" w:rsidRPr="003225AD" w:rsidRDefault="003225AD" w:rsidP="003225AD">
      <w:pPr>
        <w:pStyle w:val="BODY"/>
        <w:numPr>
          <w:ilvl w:val="0"/>
          <w:numId w:val="8"/>
        </w:numPr>
        <w:spacing w:after="0"/>
        <w:jc w:val="both"/>
        <w:rPr>
          <w:rFonts w:asciiTheme="majorHAnsi" w:hAnsiTheme="majorHAnsi"/>
          <w:sz w:val="24"/>
          <w:szCs w:val="24"/>
          <w:lang w:val="en-US"/>
        </w:rPr>
      </w:pPr>
      <w:r w:rsidRPr="003225AD">
        <w:rPr>
          <w:rFonts w:asciiTheme="majorHAnsi" w:hAnsiTheme="majorHAnsi"/>
          <w:sz w:val="24"/>
          <w:szCs w:val="24"/>
          <w:lang w:val="en-US"/>
        </w:rPr>
        <w:t xml:space="preserve">Maintain assets in the </w:t>
      </w:r>
      <w:r w:rsidR="00EA349D">
        <w:rPr>
          <w:rFonts w:asciiTheme="majorHAnsi" w:hAnsiTheme="majorHAnsi"/>
          <w:sz w:val="24"/>
          <w:szCs w:val="24"/>
          <w:lang w:val="en-US"/>
        </w:rPr>
        <w:t>EDG</w:t>
      </w:r>
      <w:r w:rsidRPr="003225AD">
        <w:rPr>
          <w:rFonts w:asciiTheme="majorHAnsi" w:hAnsiTheme="majorHAnsi"/>
          <w:sz w:val="24"/>
          <w:szCs w:val="24"/>
          <w:lang w:val="en-US"/>
        </w:rPr>
        <w:t xml:space="preserve"> by regularly reviewing records</w:t>
      </w:r>
    </w:p>
    <w:p w:rsidR="003225AD" w:rsidRPr="003225AD" w:rsidRDefault="003225AD" w:rsidP="003225AD">
      <w:pPr>
        <w:pStyle w:val="BODY"/>
        <w:numPr>
          <w:ilvl w:val="0"/>
          <w:numId w:val="8"/>
        </w:numPr>
        <w:spacing w:after="0"/>
        <w:jc w:val="both"/>
        <w:rPr>
          <w:rFonts w:asciiTheme="majorHAnsi" w:hAnsiTheme="majorHAnsi"/>
          <w:sz w:val="24"/>
          <w:szCs w:val="24"/>
          <w:lang w:val="en-US"/>
        </w:rPr>
      </w:pPr>
      <w:r w:rsidRPr="003225AD">
        <w:rPr>
          <w:rFonts w:asciiTheme="majorHAnsi" w:hAnsiTheme="majorHAnsi"/>
          <w:sz w:val="24"/>
          <w:szCs w:val="24"/>
          <w:lang w:val="en-US"/>
        </w:rPr>
        <w:t xml:space="preserve">Work within your organization to assist with metadata creation and </w:t>
      </w:r>
      <w:r w:rsidR="00EA349D">
        <w:rPr>
          <w:rFonts w:asciiTheme="majorHAnsi" w:hAnsiTheme="majorHAnsi"/>
          <w:sz w:val="24"/>
          <w:szCs w:val="24"/>
          <w:lang w:val="en-US"/>
        </w:rPr>
        <w:t>EDG</w:t>
      </w:r>
      <w:r w:rsidRPr="003225AD">
        <w:rPr>
          <w:rFonts w:asciiTheme="majorHAnsi" w:hAnsiTheme="majorHAnsi"/>
          <w:sz w:val="24"/>
          <w:szCs w:val="24"/>
          <w:lang w:val="en-US"/>
        </w:rPr>
        <w:t xml:space="preserve"> reuse</w:t>
      </w:r>
    </w:p>
    <w:p w:rsidR="003225AD" w:rsidRPr="003225AD" w:rsidRDefault="003225AD" w:rsidP="003225AD">
      <w:pPr>
        <w:pStyle w:val="BODY"/>
        <w:spacing w:after="0"/>
        <w:ind w:left="3600"/>
        <w:jc w:val="both"/>
        <w:rPr>
          <w:rFonts w:asciiTheme="majorHAnsi" w:hAnsiTheme="majorHAnsi"/>
          <w:sz w:val="24"/>
          <w:szCs w:val="24"/>
          <w:lang w:val="en-US"/>
        </w:rPr>
      </w:pPr>
    </w:p>
    <w:p w:rsidR="003225AD" w:rsidRPr="003225AD" w:rsidRDefault="00A77B5B" w:rsidP="003225AD">
      <w:pPr>
        <w:pStyle w:val="BODY"/>
        <w:spacing w:after="0"/>
        <w:ind w:left="3600"/>
        <w:jc w:val="both"/>
        <w:rPr>
          <w:rFonts w:asciiTheme="majorHAnsi" w:hAnsiTheme="majorHAnsi" w:cs="Arial"/>
          <w:b/>
          <w:sz w:val="24"/>
          <w:szCs w:val="24"/>
          <w:lang w:val="en-US"/>
        </w:rPr>
      </w:pPr>
      <w:r>
        <w:rPr>
          <w:rFonts w:asciiTheme="majorHAnsi" w:hAnsiTheme="majorHAnsi" w:cs="Arial"/>
          <w:b/>
          <w:noProof/>
          <w:sz w:val="24"/>
          <w:szCs w:val="24"/>
          <w:lang w:val="en-US"/>
        </w:rPr>
        <w:pict>
          <v:shape id="_x0000_s1026" type="#_x0000_t202" style="position:absolute;left:0;text-align:left;margin-left:44pt;margin-top:153.85pt;width:144.9pt;height:74.15pt;z-index:251660288;mso-position-horizontal-relative:page;mso-position-vertical-relative:page" filled="f" stroked="f">
            <v:textbox style="mso-next-textbox:#_x0000_s1026" inset="0,,0">
              <w:txbxContent>
                <w:p w:rsidR="002E09F2" w:rsidRPr="00994575" w:rsidRDefault="00EA349D" w:rsidP="003225AD">
                  <w:pPr>
                    <w:pStyle w:val="INFOTITLE"/>
                    <w:rPr>
                      <w:rFonts w:asciiTheme="majorHAnsi" w:hAnsiTheme="majorHAnsi"/>
                      <w:color w:val="auto"/>
                      <w:lang w:val="en-US"/>
                    </w:rPr>
                  </w:pPr>
                  <w:r>
                    <w:rPr>
                      <w:rFonts w:asciiTheme="majorHAnsi" w:hAnsiTheme="majorHAnsi"/>
                      <w:color w:val="auto"/>
                      <w:lang w:val="en-US"/>
                    </w:rPr>
                    <w:t>Access the E</w:t>
                  </w:r>
                  <w:r w:rsidR="002E09F2" w:rsidRPr="00994575">
                    <w:rPr>
                      <w:rFonts w:asciiTheme="majorHAnsi" w:hAnsiTheme="majorHAnsi"/>
                      <w:color w:val="auto"/>
                      <w:lang w:val="en-US"/>
                    </w:rPr>
                    <w:t>DG</w:t>
                  </w:r>
                </w:p>
                <w:p w:rsidR="002E09F2" w:rsidRPr="00C97A44" w:rsidRDefault="00C97A44" w:rsidP="003225AD">
                  <w:pPr>
                    <w:pStyle w:val="INFOBODY"/>
                    <w:tabs>
                      <w:tab w:val="left" w:pos="360"/>
                    </w:tabs>
                    <w:rPr>
                      <w:rFonts w:asciiTheme="majorHAnsi" w:hAnsiTheme="majorHAnsi"/>
                      <w:color w:val="0033CC"/>
                      <w:u w:val="single"/>
                      <w:lang w:val="en-US"/>
                    </w:rPr>
                  </w:pPr>
                  <w:r w:rsidRPr="00C97A44">
                    <w:rPr>
                      <w:rFonts w:asciiTheme="majorHAnsi" w:hAnsiTheme="majorHAnsi"/>
                      <w:color w:val="0033CC"/>
                      <w:u w:val="single"/>
                      <w:lang w:val="en-US"/>
                    </w:rPr>
                    <w:fldChar w:fldCharType="begin"/>
                  </w:r>
                  <w:r w:rsidRPr="00C97A44">
                    <w:rPr>
                      <w:rFonts w:asciiTheme="majorHAnsi" w:hAnsiTheme="majorHAnsi"/>
                      <w:color w:val="0033CC"/>
                      <w:u w:val="single"/>
                      <w:lang w:val="en-US"/>
                    </w:rPr>
                    <w:instrText xml:space="preserve"> HYPERLINK "http://edg.epa.gov" </w:instrText>
                  </w:r>
                  <w:r w:rsidRPr="00C97A44">
                    <w:rPr>
                      <w:rFonts w:asciiTheme="majorHAnsi" w:hAnsiTheme="majorHAnsi"/>
                      <w:color w:val="0033CC"/>
                      <w:u w:val="single"/>
                      <w:lang w:val="en-US"/>
                    </w:rPr>
                  </w:r>
                  <w:r w:rsidRPr="00C97A44">
                    <w:rPr>
                      <w:rFonts w:asciiTheme="majorHAnsi" w:hAnsiTheme="majorHAnsi"/>
                      <w:color w:val="0033CC"/>
                      <w:u w:val="single"/>
                      <w:lang w:val="en-US"/>
                    </w:rPr>
                    <w:fldChar w:fldCharType="separate"/>
                  </w:r>
                  <w:ins w:id="0" w:author="Alexandra" w:date="2010-11-12T11:11:00Z">
                    <w:r w:rsidR="002E09F2" w:rsidRPr="00C97A44">
                      <w:rPr>
                        <w:rStyle w:val="Hyperlink"/>
                        <w:rFonts w:asciiTheme="majorHAnsi" w:hAnsiTheme="majorHAnsi"/>
                        <w:color w:val="0033CC"/>
                        <w:lang w:val="en-US"/>
                      </w:rPr>
                      <w:t>http://</w:t>
                    </w:r>
                  </w:ins>
                  <w:r w:rsidRPr="00C97A44">
                    <w:rPr>
                      <w:rStyle w:val="Hyperlink"/>
                      <w:rFonts w:asciiTheme="majorHAnsi" w:hAnsiTheme="majorHAnsi"/>
                      <w:color w:val="0033CC"/>
                      <w:lang w:val="en-US"/>
                    </w:rPr>
                    <w:t>edg</w:t>
                  </w:r>
                  <w:ins w:id="1" w:author="Alexandra" w:date="2010-11-12T11:11:00Z">
                    <w:r w:rsidR="002E09F2" w:rsidRPr="00C97A44">
                      <w:rPr>
                        <w:rStyle w:val="Hyperlink"/>
                        <w:rFonts w:asciiTheme="majorHAnsi" w:hAnsiTheme="majorHAnsi"/>
                        <w:color w:val="0033CC"/>
                        <w:lang w:val="en-US"/>
                      </w:rPr>
                      <w:t>.epa.gov</w:t>
                    </w:r>
                  </w:ins>
                  <w:r w:rsidRPr="00C97A44">
                    <w:rPr>
                      <w:rFonts w:asciiTheme="majorHAnsi" w:hAnsiTheme="majorHAnsi"/>
                      <w:color w:val="0033CC"/>
                      <w:u w:val="single"/>
                      <w:lang w:val="en-US"/>
                    </w:rPr>
                    <w:fldChar w:fldCharType="end"/>
                  </w:r>
                </w:p>
                <w:p w:rsidR="002E09F2" w:rsidRPr="00662B6C" w:rsidRDefault="002E09F2" w:rsidP="003225AD">
                  <w:pPr>
                    <w:pStyle w:val="INFOBODY"/>
                    <w:rPr>
                      <w:rFonts w:asciiTheme="majorHAnsi" w:hAnsiTheme="majorHAnsi"/>
                      <w:lang w:val="en-US"/>
                    </w:rPr>
                  </w:pPr>
                  <w:r w:rsidRPr="00662B6C">
                    <w:rPr>
                      <w:rFonts w:asciiTheme="majorHAnsi" w:hAnsiTheme="majorHAnsi"/>
                      <w:lang w:val="en-US"/>
                    </w:rPr>
                    <w:t>Includes login for EPA personnel and contractors</w:t>
                  </w:r>
                </w:p>
                <w:p w:rsidR="002E09F2" w:rsidRDefault="002E09F2" w:rsidP="003225AD">
                  <w:pPr>
                    <w:pStyle w:val="INFOBODY"/>
                    <w:rPr>
                      <w:lang w:val="en-US"/>
                    </w:rPr>
                  </w:pPr>
                </w:p>
                <w:p w:rsidR="002E09F2" w:rsidRPr="00F65B52" w:rsidRDefault="002E09F2" w:rsidP="003225AD">
                  <w:pPr>
                    <w:pStyle w:val="INFOBODY"/>
                    <w:rPr>
                      <w:lang w:val="en-US"/>
                    </w:rPr>
                  </w:pPr>
                </w:p>
              </w:txbxContent>
            </v:textbox>
            <w10:wrap anchorx="page" anchory="page"/>
            <w10:anchorlock/>
          </v:shape>
        </w:pict>
      </w:r>
      <w:r w:rsidR="003225AD" w:rsidRPr="003225AD">
        <w:rPr>
          <w:rFonts w:asciiTheme="majorHAnsi" w:hAnsiTheme="majorHAnsi" w:cs="Arial"/>
          <w:b/>
          <w:sz w:val="24"/>
          <w:szCs w:val="24"/>
          <w:lang w:val="en-US"/>
        </w:rPr>
        <w:t xml:space="preserve">Plan Your </w:t>
      </w:r>
      <w:r w:rsidR="00EA349D">
        <w:rPr>
          <w:rFonts w:asciiTheme="majorHAnsi" w:hAnsiTheme="majorHAnsi" w:cs="Arial"/>
          <w:b/>
          <w:sz w:val="24"/>
          <w:szCs w:val="24"/>
          <w:lang w:val="en-US"/>
        </w:rPr>
        <w:t>EDG</w:t>
      </w:r>
      <w:r w:rsidR="003225AD" w:rsidRPr="003225AD">
        <w:rPr>
          <w:rFonts w:asciiTheme="majorHAnsi" w:hAnsiTheme="majorHAnsi" w:cs="Arial"/>
          <w:b/>
          <w:sz w:val="24"/>
          <w:szCs w:val="24"/>
          <w:lang w:val="en-US"/>
        </w:rPr>
        <w:t xml:space="preserve"> Contributions</w:t>
      </w:r>
    </w:p>
    <w:p w:rsidR="003225AD" w:rsidRPr="003225AD" w:rsidRDefault="003225AD" w:rsidP="003225AD">
      <w:pPr>
        <w:pStyle w:val="BODY"/>
        <w:numPr>
          <w:ilvl w:val="0"/>
          <w:numId w:val="8"/>
        </w:numPr>
        <w:spacing w:after="0"/>
        <w:jc w:val="both"/>
        <w:rPr>
          <w:rFonts w:asciiTheme="majorHAnsi" w:hAnsiTheme="majorHAnsi" w:cs="Arial"/>
          <w:b/>
          <w:sz w:val="24"/>
          <w:szCs w:val="24"/>
          <w:lang w:val="en-US"/>
        </w:rPr>
      </w:pPr>
      <w:r w:rsidRPr="003225AD">
        <w:rPr>
          <w:rFonts w:asciiTheme="majorHAnsi" w:hAnsiTheme="majorHAnsi"/>
          <w:sz w:val="24"/>
          <w:szCs w:val="24"/>
          <w:lang w:val="en-US"/>
        </w:rPr>
        <w:t xml:space="preserve">EPA requires that metadata for geospatial data produced or ‘improved’ by the EPA be contributed to the </w:t>
      </w:r>
      <w:r w:rsidR="00EA349D">
        <w:rPr>
          <w:rFonts w:asciiTheme="majorHAnsi" w:hAnsiTheme="majorHAnsi"/>
          <w:sz w:val="24"/>
          <w:szCs w:val="24"/>
          <w:lang w:val="en-US"/>
        </w:rPr>
        <w:t>EDG</w:t>
      </w:r>
      <w:r w:rsidRPr="003225AD">
        <w:rPr>
          <w:rFonts w:asciiTheme="majorHAnsi" w:hAnsiTheme="majorHAnsi"/>
          <w:sz w:val="24"/>
          <w:szCs w:val="24"/>
          <w:lang w:val="en-US"/>
        </w:rPr>
        <w:t xml:space="preserve"> </w:t>
      </w:r>
    </w:p>
    <w:p w:rsidR="003225AD" w:rsidRPr="003225AD" w:rsidRDefault="003225AD" w:rsidP="003225AD">
      <w:pPr>
        <w:pStyle w:val="BODY"/>
        <w:numPr>
          <w:ilvl w:val="0"/>
          <w:numId w:val="8"/>
        </w:numPr>
        <w:spacing w:after="0"/>
        <w:jc w:val="both"/>
        <w:rPr>
          <w:rFonts w:asciiTheme="majorHAnsi" w:hAnsiTheme="majorHAnsi" w:cs="Arial"/>
          <w:b/>
          <w:sz w:val="24"/>
          <w:szCs w:val="24"/>
          <w:lang w:val="en-US"/>
        </w:rPr>
      </w:pPr>
      <w:r w:rsidRPr="003225AD">
        <w:rPr>
          <w:rFonts w:asciiTheme="majorHAnsi" w:hAnsiTheme="majorHAnsi"/>
          <w:sz w:val="24"/>
          <w:szCs w:val="24"/>
          <w:lang w:val="en-US"/>
        </w:rPr>
        <w:t xml:space="preserve">Non-sensitive, EPA-produced assets should be shared with the public  </w:t>
      </w:r>
    </w:p>
    <w:p w:rsidR="003225AD" w:rsidRPr="003225AD" w:rsidRDefault="00A77B5B" w:rsidP="003225AD">
      <w:pPr>
        <w:pStyle w:val="BODY"/>
        <w:numPr>
          <w:ilvl w:val="0"/>
          <w:numId w:val="8"/>
        </w:numPr>
        <w:spacing w:after="0"/>
        <w:jc w:val="both"/>
        <w:rPr>
          <w:rFonts w:asciiTheme="majorHAnsi" w:hAnsiTheme="majorHAnsi" w:cs="Arial"/>
          <w:b/>
          <w:sz w:val="24"/>
          <w:szCs w:val="24"/>
          <w:lang w:val="en-US"/>
        </w:rPr>
      </w:pPr>
      <w:r w:rsidRPr="00A77B5B">
        <w:rPr>
          <w:rFonts w:asciiTheme="majorHAnsi" w:hAnsiTheme="majorHAnsi"/>
          <w:noProof/>
          <w:sz w:val="24"/>
          <w:szCs w:val="24"/>
          <w:lang w:val="en-US"/>
        </w:rPr>
        <w:pict>
          <v:shape id="_x0000_s1027" type="#_x0000_t202" style="position:absolute;left:0;text-align:left;margin-left:44pt;margin-top:357.25pt;width:144.9pt;height:82.5pt;z-index:251661312;mso-position-horizontal-relative:page;mso-position-vertical-relative:page" filled="f" stroked="f">
            <v:textbox style="mso-next-textbox:#_x0000_s1027" inset="0,,0">
              <w:txbxContent>
                <w:p w:rsidR="002E09F2" w:rsidRPr="00994575" w:rsidRDefault="002E09F2" w:rsidP="003225AD">
                  <w:pPr>
                    <w:pStyle w:val="INFOTITLE"/>
                    <w:rPr>
                      <w:rFonts w:asciiTheme="majorHAnsi" w:hAnsiTheme="majorHAnsi"/>
                      <w:color w:val="auto"/>
                      <w:lang w:val="en-US"/>
                    </w:rPr>
                  </w:pPr>
                  <w:r w:rsidRPr="00994575">
                    <w:rPr>
                      <w:rFonts w:asciiTheme="majorHAnsi" w:hAnsiTheme="majorHAnsi"/>
                      <w:color w:val="auto"/>
                      <w:lang w:val="en-US"/>
                    </w:rPr>
                    <w:t>Review Metadata Requirements</w:t>
                  </w:r>
                </w:p>
                <w:p w:rsidR="002E09F2" w:rsidRPr="00662B6C" w:rsidRDefault="002E09F2" w:rsidP="003225AD">
                  <w:pPr>
                    <w:pStyle w:val="INFOBODY"/>
                    <w:rPr>
                      <w:rFonts w:asciiTheme="majorHAnsi" w:hAnsiTheme="majorHAnsi"/>
                      <w:lang w:val="en-US"/>
                    </w:rPr>
                  </w:pPr>
                  <w:r w:rsidRPr="00662B6C">
                    <w:rPr>
                      <w:rFonts w:asciiTheme="majorHAnsi" w:hAnsiTheme="majorHAnsi"/>
                      <w:lang w:val="en-US"/>
                    </w:rPr>
                    <w:t>Read EPA’s Geospatial Policies:</w:t>
                  </w:r>
                </w:p>
                <w:p w:rsidR="002E09F2" w:rsidRPr="00C97A44" w:rsidRDefault="00A77B5B" w:rsidP="003225AD">
                  <w:pPr>
                    <w:pStyle w:val="INFOBODY"/>
                    <w:rPr>
                      <w:rFonts w:asciiTheme="majorHAnsi" w:hAnsiTheme="majorHAnsi"/>
                      <w:color w:val="0033CC"/>
                      <w:lang w:val="en-US"/>
                    </w:rPr>
                  </w:pPr>
                  <w:hyperlink r:id="rId9" w:history="1">
                    <w:r w:rsidR="002E09F2" w:rsidRPr="00C97A44">
                      <w:rPr>
                        <w:rStyle w:val="Hyperlink"/>
                        <w:rFonts w:asciiTheme="majorHAnsi" w:hAnsiTheme="majorHAnsi"/>
                        <w:color w:val="0033CC"/>
                        <w:lang w:val="en-US"/>
                      </w:rPr>
                      <w:t>http://www.epa.gov/geospatial/policies.html</w:t>
                    </w:r>
                  </w:hyperlink>
                  <w:r w:rsidR="002E09F2" w:rsidRPr="00C97A44">
                    <w:rPr>
                      <w:rFonts w:asciiTheme="majorHAnsi" w:hAnsiTheme="majorHAnsi"/>
                      <w:color w:val="0033CC"/>
                      <w:lang w:val="en-US"/>
                    </w:rPr>
                    <w:t xml:space="preserve"> </w:t>
                  </w:r>
                </w:p>
              </w:txbxContent>
            </v:textbox>
            <w10:wrap anchorx="page" anchory="page"/>
            <w10:anchorlock/>
          </v:shape>
        </w:pict>
      </w:r>
      <w:r w:rsidR="003225AD" w:rsidRPr="003225AD">
        <w:rPr>
          <w:rFonts w:asciiTheme="majorHAnsi" w:hAnsiTheme="majorHAnsi"/>
          <w:sz w:val="24"/>
          <w:szCs w:val="24"/>
          <w:lang w:val="en-US"/>
        </w:rPr>
        <w:t xml:space="preserve">Your organization decides which contributions will be kept private and which will be available to the public </w:t>
      </w:r>
    </w:p>
    <w:p w:rsidR="003225AD" w:rsidRPr="003225AD" w:rsidRDefault="003225AD" w:rsidP="003225AD">
      <w:pPr>
        <w:pStyle w:val="BODY"/>
        <w:spacing w:after="0"/>
        <w:ind w:left="3600"/>
        <w:jc w:val="both"/>
        <w:rPr>
          <w:rFonts w:asciiTheme="majorHAnsi" w:hAnsiTheme="majorHAnsi"/>
          <w:sz w:val="24"/>
          <w:szCs w:val="24"/>
          <w:lang w:val="en-US"/>
        </w:rPr>
      </w:pPr>
    </w:p>
    <w:p w:rsidR="003225AD" w:rsidRPr="003225AD" w:rsidRDefault="003225AD" w:rsidP="003225AD">
      <w:pPr>
        <w:pStyle w:val="BODY"/>
        <w:spacing w:after="0"/>
        <w:ind w:left="3600"/>
        <w:jc w:val="both"/>
        <w:rPr>
          <w:rFonts w:asciiTheme="majorHAnsi" w:hAnsiTheme="majorHAnsi" w:cs="Arial"/>
          <w:b/>
          <w:sz w:val="24"/>
          <w:szCs w:val="24"/>
          <w:lang w:val="en-US"/>
        </w:rPr>
      </w:pPr>
      <w:r w:rsidRPr="003225AD">
        <w:rPr>
          <w:rFonts w:asciiTheme="majorHAnsi" w:hAnsiTheme="majorHAnsi" w:cs="Arial"/>
          <w:b/>
          <w:sz w:val="24"/>
          <w:szCs w:val="24"/>
          <w:lang w:val="en-US"/>
        </w:rPr>
        <w:t>Create and Contribute Your Metadata</w:t>
      </w:r>
    </w:p>
    <w:p w:rsidR="003225AD" w:rsidRPr="003225AD" w:rsidRDefault="003225AD" w:rsidP="003225AD">
      <w:pPr>
        <w:pStyle w:val="BODY"/>
        <w:numPr>
          <w:ilvl w:val="0"/>
          <w:numId w:val="8"/>
        </w:numPr>
        <w:spacing w:after="0"/>
        <w:jc w:val="both"/>
        <w:rPr>
          <w:rFonts w:asciiTheme="majorHAnsi" w:hAnsiTheme="majorHAnsi" w:cs="Arial"/>
          <w:b/>
          <w:sz w:val="24"/>
          <w:szCs w:val="24"/>
          <w:lang w:val="en-US"/>
        </w:rPr>
      </w:pPr>
      <w:r w:rsidRPr="003225AD">
        <w:rPr>
          <w:rFonts w:asciiTheme="majorHAnsi" w:hAnsiTheme="majorHAnsi"/>
          <w:sz w:val="24"/>
          <w:szCs w:val="24"/>
          <w:lang w:val="en-US"/>
        </w:rPr>
        <w:t xml:space="preserve">Create metadata using your metadata editor of choice.  The </w:t>
      </w:r>
      <w:r w:rsidR="00EA349D">
        <w:rPr>
          <w:rFonts w:asciiTheme="majorHAnsi" w:hAnsiTheme="majorHAnsi"/>
          <w:sz w:val="24"/>
          <w:szCs w:val="24"/>
          <w:lang w:val="en-US"/>
        </w:rPr>
        <w:t>EDG</w:t>
      </w:r>
      <w:r w:rsidRPr="003225AD">
        <w:rPr>
          <w:rFonts w:asciiTheme="majorHAnsi" w:hAnsiTheme="majorHAnsi"/>
          <w:sz w:val="24"/>
          <w:szCs w:val="24"/>
          <w:lang w:val="en-US"/>
        </w:rPr>
        <w:t xml:space="preserve"> team recommends the </w:t>
      </w:r>
      <w:hyperlink r:id="rId10" w:history="1">
        <w:r w:rsidRPr="00662B6C">
          <w:rPr>
            <w:rStyle w:val="Hyperlink"/>
            <w:rFonts w:asciiTheme="majorHAnsi" w:hAnsiTheme="majorHAnsi"/>
            <w:i/>
            <w:noProof/>
            <w:color w:val="0070C0"/>
            <w:sz w:val="24"/>
            <w:szCs w:val="24"/>
            <w:lang w:val="en-US"/>
          </w:rPr>
          <w:t>EPA Metadata Editor (EME)</w:t>
        </w:r>
      </w:hyperlink>
      <w:r w:rsidRPr="003225AD">
        <w:rPr>
          <w:rFonts w:asciiTheme="majorHAnsi" w:hAnsiTheme="majorHAnsi"/>
          <w:sz w:val="24"/>
          <w:szCs w:val="24"/>
          <w:lang w:val="en-US"/>
        </w:rPr>
        <w:t>.</w:t>
      </w:r>
    </w:p>
    <w:p w:rsidR="003225AD" w:rsidRPr="003225AD" w:rsidRDefault="003225AD" w:rsidP="003225AD">
      <w:pPr>
        <w:pStyle w:val="BODY"/>
        <w:numPr>
          <w:ilvl w:val="0"/>
          <w:numId w:val="8"/>
        </w:numPr>
        <w:spacing w:after="0"/>
        <w:jc w:val="both"/>
        <w:rPr>
          <w:rFonts w:asciiTheme="majorHAnsi" w:hAnsiTheme="majorHAnsi" w:cs="Arial"/>
          <w:b/>
          <w:sz w:val="24"/>
          <w:szCs w:val="24"/>
          <w:lang w:val="en-US"/>
        </w:rPr>
      </w:pPr>
      <w:r w:rsidRPr="003225AD">
        <w:rPr>
          <w:rFonts w:asciiTheme="majorHAnsi" w:hAnsiTheme="majorHAnsi"/>
          <w:sz w:val="24"/>
          <w:szCs w:val="24"/>
          <w:lang w:val="en-US"/>
        </w:rPr>
        <w:t xml:space="preserve">Contribute records to the </w:t>
      </w:r>
      <w:r w:rsidR="00EA349D">
        <w:rPr>
          <w:rFonts w:asciiTheme="majorHAnsi" w:hAnsiTheme="majorHAnsi"/>
          <w:sz w:val="24"/>
          <w:szCs w:val="24"/>
          <w:lang w:val="en-US"/>
        </w:rPr>
        <w:t>EDG</w:t>
      </w:r>
      <w:r w:rsidRPr="003225AD">
        <w:rPr>
          <w:rFonts w:asciiTheme="majorHAnsi" w:hAnsiTheme="majorHAnsi"/>
          <w:sz w:val="24"/>
          <w:szCs w:val="24"/>
          <w:lang w:val="en-US"/>
        </w:rPr>
        <w:t xml:space="preserve"> using the following options:</w:t>
      </w:r>
    </w:p>
    <w:p w:rsidR="003225AD" w:rsidRPr="003225AD" w:rsidRDefault="003225AD" w:rsidP="003225AD">
      <w:pPr>
        <w:pStyle w:val="BODY"/>
        <w:numPr>
          <w:ilvl w:val="1"/>
          <w:numId w:val="8"/>
        </w:numPr>
        <w:spacing w:after="0"/>
        <w:jc w:val="both"/>
        <w:rPr>
          <w:rFonts w:asciiTheme="majorHAnsi" w:hAnsiTheme="majorHAnsi" w:cs="Arial"/>
          <w:b/>
          <w:sz w:val="24"/>
          <w:szCs w:val="24"/>
          <w:lang w:val="en-US"/>
        </w:rPr>
      </w:pPr>
      <w:r w:rsidRPr="003225AD">
        <w:rPr>
          <w:rFonts w:asciiTheme="majorHAnsi" w:hAnsiTheme="majorHAnsi"/>
          <w:b/>
          <w:sz w:val="24"/>
          <w:szCs w:val="24"/>
          <w:lang w:val="en-US"/>
        </w:rPr>
        <w:t>Upload</w:t>
      </w:r>
      <w:r w:rsidRPr="003225AD">
        <w:rPr>
          <w:rFonts w:asciiTheme="majorHAnsi" w:hAnsiTheme="majorHAnsi"/>
          <w:sz w:val="24"/>
          <w:szCs w:val="24"/>
          <w:lang w:val="en-US"/>
        </w:rPr>
        <w:t xml:space="preserve"> XML records manually to the </w:t>
      </w:r>
      <w:r w:rsidR="00EA349D">
        <w:rPr>
          <w:rFonts w:asciiTheme="majorHAnsi" w:hAnsiTheme="majorHAnsi"/>
          <w:sz w:val="24"/>
          <w:szCs w:val="24"/>
          <w:lang w:val="en-US"/>
        </w:rPr>
        <w:t>EDG</w:t>
      </w:r>
      <w:r w:rsidRPr="003225AD">
        <w:rPr>
          <w:rFonts w:asciiTheme="majorHAnsi" w:hAnsiTheme="majorHAnsi"/>
          <w:sz w:val="24"/>
          <w:szCs w:val="24"/>
          <w:lang w:val="en-US"/>
        </w:rPr>
        <w:t xml:space="preserve"> website</w:t>
      </w:r>
    </w:p>
    <w:p w:rsidR="003225AD" w:rsidRPr="003225AD" w:rsidRDefault="003225AD" w:rsidP="003225AD">
      <w:pPr>
        <w:pStyle w:val="BODY"/>
        <w:numPr>
          <w:ilvl w:val="1"/>
          <w:numId w:val="8"/>
        </w:numPr>
        <w:spacing w:after="0"/>
        <w:jc w:val="both"/>
        <w:rPr>
          <w:rFonts w:asciiTheme="majorHAnsi" w:hAnsiTheme="majorHAnsi" w:cs="Arial"/>
          <w:b/>
          <w:sz w:val="24"/>
          <w:szCs w:val="24"/>
          <w:lang w:val="en-US"/>
        </w:rPr>
      </w:pPr>
      <w:r w:rsidRPr="003225AD">
        <w:rPr>
          <w:rFonts w:asciiTheme="majorHAnsi" w:hAnsiTheme="majorHAnsi"/>
          <w:b/>
          <w:sz w:val="24"/>
          <w:szCs w:val="24"/>
          <w:lang w:val="en-US"/>
        </w:rPr>
        <w:t>Harvest</w:t>
      </w:r>
      <w:r w:rsidRPr="003225AD">
        <w:rPr>
          <w:rFonts w:asciiTheme="majorHAnsi" w:hAnsiTheme="majorHAnsi"/>
          <w:sz w:val="24"/>
          <w:szCs w:val="24"/>
          <w:lang w:val="en-US"/>
        </w:rPr>
        <w:t xml:space="preserve"> your organization’s locally managed metadata automatically using a scheduled process </w:t>
      </w:r>
    </w:p>
    <w:p w:rsidR="003225AD" w:rsidRPr="003225AD" w:rsidRDefault="003225AD" w:rsidP="003225AD">
      <w:pPr>
        <w:pStyle w:val="BODY"/>
        <w:spacing w:after="0"/>
        <w:ind w:left="3600"/>
        <w:jc w:val="both"/>
        <w:rPr>
          <w:rFonts w:asciiTheme="majorHAnsi" w:hAnsiTheme="majorHAnsi"/>
          <w:sz w:val="24"/>
          <w:szCs w:val="24"/>
          <w:lang w:val="en-US"/>
        </w:rPr>
      </w:pPr>
      <w:r w:rsidRPr="003225AD">
        <w:rPr>
          <w:rFonts w:asciiTheme="majorHAnsi" w:hAnsiTheme="majorHAnsi"/>
          <w:sz w:val="24"/>
          <w:szCs w:val="24"/>
          <w:lang w:val="en-US"/>
        </w:rPr>
        <w:t xml:space="preserve"> </w:t>
      </w:r>
    </w:p>
    <w:p w:rsidR="003225AD" w:rsidRPr="003225AD" w:rsidRDefault="00A77B5B" w:rsidP="003225AD">
      <w:pPr>
        <w:pStyle w:val="BODY"/>
        <w:spacing w:after="0"/>
        <w:ind w:left="3600"/>
        <w:jc w:val="both"/>
        <w:rPr>
          <w:rFonts w:asciiTheme="majorHAnsi" w:hAnsiTheme="majorHAnsi" w:cs="Arial"/>
          <w:b/>
          <w:sz w:val="24"/>
          <w:szCs w:val="24"/>
          <w:lang w:val="en-US"/>
        </w:rPr>
      </w:pPr>
      <w:r>
        <w:rPr>
          <w:rFonts w:asciiTheme="majorHAnsi" w:hAnsiTheme="majorHAnsi" w:cs="Arial"/>
          <w:b/>
          <w:noProof/>
          <w:sz w:val="24"/>
          <w:szCs w:val="24"/>
          <w:lang w:val="en-US"/>
        </w:rPr>
        <w:pict>
          <v:shape id="_x0000_s1028" type="#_x0000_t202" style="position:absolute;left:0;text-align:left;margin-left:44pt;margin-top:511pt;width:139.5pt;height:83pt;z-index:251662336;mso-position-horizontal-relative:page;mso-position-vertical-relative:page" filled="f" stroked="f">
            <v:textbox style="mso-next-textbox:#_x0000_s1028" inset="0,,0">
              <w:txbxContent>
                <w:p w:rsidR="002E09F2" w:rsidRPr="00994575" w:rsidRDefault="002E09F2" w:rsidP="003225AD">
                  <w:pPr>
                    <w:pStyle w:val="INFOTITLE"/>
                    <w:rPr>
                      <w:rFonts w:asciiTheme="majorHAnsi" w:hAnsiTheme="majorHAnsi"/>
                      <w:color w:val="auto"/>
                      <w:lang w:val="en-US"/>
                    </w:rPr>
                  </w:pPr>
                  <w:r w:rsidRPr="00994575">
                    <w:rPr>
                      <w:rFonts w:asciiTheme="majorHAnsi" w:hAnsiTheme="majorHAnsi"/>
                      <w:color w:val="auto"/>
                      <w:lang w:val="en-US"/>
                    </w:rPr>
                    <w:t>Streamline Metadata Creation</w:t>
                  </w:r>
                </w:p>
                <w:p w:rsidR="002E09F2" w:rsidRPr="00662B6C" w:rsidRDefault="002E09F2" w:rsidP="003225AD">
                  <w:pPr>
                    <w:pStyle w:val="INFOBODY"/>
                    <w:rPr>
                      <w:rFonts w:asciiTheme="majorHAnsi" w:hAnsiTheme="majorHAnsi"/>
                      <w:lang w:val="en-US"/>
                    </w:rPr>
                  </w:pPr>
                  <w:r w:rsidRPr="00662B6C">
                    <w:rPr>
                      <w:rFonts w:asciiTheme="majorHAnsi" w:hAnsiTheme="majorHAnsi"/>
                      <w:lang w:val="en-US"/>
                    </w:rPr>
                    <w:t xml:space="preserve">Download and use the EME </w:t>
                  </w:r>
                  <w:r w:rsidR="00C97A44">
                    <w:rPr>
                      <w:rFonts w:asciiTheme="majorHAnsi" w:hAnsiTheme="majorHAnsi"/>
                      <w:lang w:val="en-US"/>
                    </w:rPr>
                    <w:fldChar w:fldCharType="begin"/>
                  </w:r>
                  <w:r w:rsidR="00AA6CAF">
                    <w:rPr>
                      <w:rFonts w:asciiTheme="majorHAnsi" w:hAnsiTheme="majorHAnsi"/>
                      <w:lang w:val="en-US"/>
                    </w:rPr>
                    <w:instrText>HYPERLINK "http://edg.epa.gov/eme"</w:instrText>
                  </w:r>
                  <w:r w:rsidR="00AA6CAF">
                    <w:rPr>
                      <w:rFonts w:asciiTheme="majorHAnsi" w:hAnsiTheme="majorHAnsi"/>
                      <w:lang w:val="en-US"/>
                    </w:rPr>
                  </w:r>
                  <w:r w:rsidR="00C97A44">
                    <w:rPr>
                      <w:rFonts w:asciiTheme="majorHAnsi" w:hAnsiTheme="majorHAnsi"/>
                      <w:lang w:val="en-US"/>
                    </w:rPr>
                    <w:fldChar w:fldCharType="separate"/>
                  </w:r>
                  <w:r w:rsidR="00C97A44" w:rsidRPr="00B700AE">
                    <w:rPr>
                      <w:rStyle w:val="Hyperlink"/>
                      <w:rFonts w:asciiTheme="majorHAnsi" w:hAnsiTheme="majorHAnsi"/>
                      <w:lang w:val="en-US"/>
                    </w:rPr>
                    <w:t>http://edg.epa.gov/eme</w:t>
                  </w:r>
                  <w:r w:rsidR="00C97A44">
                    <w:rPr>
                      <w:rFonts w:asciiTheme="majorHAnsi" w:hAnsiTheme="majorHAnsi"/>
                      <w:lang w:val="en-US"/>
                    </w:rPr>
                    <w:fldChar w:fldCharType="end"/>
                  </w:r>
                </w:p>
                <w:p w:rsidR="002E09F2" w:rsidRPr="00662B6C" w:rsidRDefault="002E09F2" w:rsidP="003225AD">
                  <w:pPr>
                    <w:pStyle w:val="INFOBODY"/>
                    <w:rPr>
                      <w:rFonts w:asciiTheme="majorHAnsi" w:hAnsiTheme="majorHAnsi"/>
                      <w:lang w:val="en-US"/>
                    </w:rPr>
                  </w:pPr>
                </w:p>
              </w:txbxContent>
            </v:textbox>
            <w10:wrap anchorx="page" anchory="page"/>
            <w10:anchorlock/>
          </v:shape>
        </w:pict>
      </w:r>
      <w:r w:rsidR="003225AD" w:rsidRPr="003225AD">
        <w:rPr>
          <w:rFonts w:asciiTheme="majorHAnsi" w:hAnsiTheme="majorHAnsi" w:cs="Arial"/>
          <w:b/>
          <w:sz w:val="24"/>
          <w:szCs w:val="24"/>
          <w:lang w:val="en-US"/>
        </w:rPr>
        <w:t>Distribute Your Data</w:t>
      </w:r>
    </w:p>
    <w:p w:rsidR="003225AD" w:rsidRPr="003225AD" w:rsidRDefault="003225AD" w:rsidP="003225AD">
      <w:pPr>
        <w:pStyle w:val="BODY"/>
        <w:spacing w:after="0"/>
        <w:ind w:left="3600"/>
        <w:jc w:val="both"/>
        <w:rPr>
          <w:rFonts w:asciiTheme="majorHAnsi" w:hAnsiTheme="majorHAnsi"/>
          <w:sz w:val="24"/>
          <w:szCs w:val="24"/>
          <w:lang w:val="en-US"/>
        </w:rPr>
      </w:pPr>
      <w:r w:rsidRPr="003225AD">
        <w:rPr>
          <w:rFonts w:asciiTheme="majorHAnsi" w:hAnsiTheme="majorHAnsi"/>
          <w:sz w:val="24"/>
          <w:szCs w:val="24"/>
          <w:lang w:val="en-US"/>
        </w:rPr>
        <w:t xml:space="preserve">Each metadata record contains a link to the resource being described. There are many ways to provide access: </w:t>
      </w:r>
    </w:p>
    <w:p w:rsidR="003225AD" w:rsidRPr="003225AD" w:rsidRDefault="003225AD" w:rsidP="003225AD">
      <w:pPr>
        <w:pStyle w:val="BODY"/>
        <w:numPr>
          <w:ilvl w:val="0"/>
          <w:numId w:val="8"/>
        </w:numPr>
        <w:spacing w:after="0"/>
        <w:jc w:val="both"/>
        <w:rPr>
          <w:rFonts w:asciiTheme="majorHAnsi" w:hAnsiTheme="majorHAnsi"/>
          <w:sz w:val="24"/>
          <w:szCs w:val="24"/>
          <w:lang w:val="en-US"/>
        </w:rPr>
      </w:pPr>
      <w:r w:rsidRPr="003225AD">
        <w:rPr>
          <w:rFonts w:asciiTheme="majorHAnsi" w:hAnsiTheme="majorHAnsi"/>
          <w:b/>
          <w:sz w:val="24"/>
          <w:szCs w:val="24"/>
          <w:lang w:val="en-US"/>
        </w:rPr>
        <w:t>Live data services</w:t>
      </w:r>
    </w:p>
    <w:p w:rsidR="003225AD" w:rsidRPr="003225AD" w:rsidRDefault="003225AD" w:rsidP="003225AD">
      <w:pPr>
        <w:pStyle w:val="BODY"/>
        <w:numPr>
          <w:ilvl w:val="0"/>
          <w:numId w:val="8"/>
        </w:numPr>
        <w:spacing w:after="0"/>
        <w:jc w:val="both"/>
        <w:rPr>
          <w:rFonts w:asciiTheme="majorHAnsi" w:hAnsiTheme="majorHAnsi"/>
          <w:sz w:val="24"/>
          <w:szCs w:val="24"/>
          <w:lang w:val="en-US"/>
        </w:rPr>
      </w:pPr>
      <w:r w:rsidRPr="003225AD">
        <w:rPr>
          <w:rFonts w:asciiTheme="majorHAnsi" w:hAnsiTheme="majorHAnsi"/>
          <w:b/>
          <w:sz w:val="24"/>
          <w:szCs w:val="24"/>
          <w:lang w:val="en-US"/>
        </w:rPr>
        <w:t>Data download</w:t>
      </w:r>
    </w:p>
    <w:p w:rsidR="003225AD" w:rsidRPr="003225AD" w:rsidRDefault="003225AD" w:rsidP="003225AD">
      <w:pPr>
        <w:pStyle w:val="BODY"/>
        <w:numPr>
          <w:ilvl w:val="0"/>
          <w:numId w:val="8"/>
        </w:numPr>
        <w:spacing w:after="0"/>
        <w:jc w:val="both"/>
        <w:rPr>
          <w:rFonts w:asciiTheme="majorHAnsi" w:hAnsiTheme="majorHAnsi"/>
          <w:sz w:val="24"/>
          <w:szCs w:val="24"/>
          <w:lang w:val="en-US"/>
        </w:rPr>
      </w:pPr>
      <w:r w:rsidRPr="003225AD">
        <w:rPr>
          <w:rFonts w:asciiTheme="majorHAnsi" w:hAnsiTheme="majorHAnsi"/>
          <w:b/>
          <w:sz w:val="24"/>
          <w:szCs w:val="24"/>
          <w:lang w:val="en-US"/>
        </w:rPr>
        <w:t>Direct connection to a database</w:t>
      </w:r>
    </w:p>
    <w:p w:rsidR="003225AD" w:rsidRPr="003225AD" w:rsidRDefault="003225AD" w:rsidP="003225AD">
      <w:pPr>
        <w:pStyle w:val="BODY"/>
        <w:spacing w:after="0"/>
        <w:ind w:left="3600"/>
        <w:jc w:val="both"/>
        <w:rPr>
          <w:rFonts w:asciiTheme="majorHAnsi" w:hAnsiTheme="majorHAnsi"/>
          <w:sz w:val="24"/>
          <w:szCs w:val="24"/>
          <w:lang w:val="en-US"/>
        </w:rPr>
      </w:pPr>
      <w:r w:rsidRPr="003225AD">
        <w:rPr>
          <w:rFonts w:asciiTheme="majorHAnsi" w:hAnsiTheme="majorHAnsi"/>
          <w:sz w:val="24"/>
          <w:szCs w:val="24"/>
          <w:lang w:val="en-US"/>
        </w:rPr>
        <w:t xml:space="preserve">The EPA </w:t>
      </w:r>
      <w:r w:rsidR="00EA349D">
        <w:rPr>
          <w:rFonts w:asciiTheme="majorHAnsi" w:hAnsiTheme="majorHAnsi"/>
          <w:sz w:val="24"/>
          <w:szCs w:val="24"/>
          <w:lang w:val="en-US"/>
        </w:rPr>
        <w:t>EDG</w:t>
      </w:r>
      <w:r w:rsidRPr="003225AD">
        <w:rPr>
          <w:rFonts w:asciiTheme="majorHAnsi" w:hAnsiTheme="majorHAnsi"/>
          <w:sz w:val="24"/>
          <w:szCs w:val="24"/>
          <w:lang w:val="en-US"/>
        </w:rPr>
        <w:t xml:space="preserve"> team can guide you toward methods that best meet your needs. </w:t>
      </w:r>
    </w:p>
    <w:p w:rsidR="003225AD" w:rsidRPr="003225AD" w:rsidRDefault="00A77B5B" w:rsidP="003225AD">
      <w:pPr>
        <w:pStyle w:val="BODY"/>
        <w:spacing w:after="0"/>
        <w:ind w:left="3600"/>
        <w:jc w:val="both"/>
        <w:rPr>
          <w:rFonts w:asciiTheme="majorHAnsi" w:hAnsiTheme="majorHAnsi" w:cs="Arial"/>
          <w:b/>
          <w:sz w:val="24"/>
          <w:szCs w:val="24"/>
          <w:lang w:val="en-US"/>
        </w:rPr>
      </w:pPr>
      <w:r w:rsidRPr="00A77B5B">
        <w:rPr>
          <w:rFonts w:asciiTheme="majorHAnsi" w:hAnsiTheme="majorHAnsi"/>
          <w:noProof/>
          <w:sz w:val="24"/>
          <w:szCs w:val="24"/>
          <w:lang w:val="en-US"/>
        </w:rPr>
        <w:pict>
          <v:shape id="_x0000_s1030" type="#_x0000_t202" style="position:absolute;left:0;text-align:left;margin-left:4pt;margin-top:1.55pt;width:152pt;height:89pt;z-index:251664384" filled="f" stroked="f">
            <v:textbox>
              <w:txbxContent>
                <w:p w:rsidR="002E09F2" w:rsidRPr="00994575" w:rsidRDefault="002E09F2" w:rsidP="00662B6C">
                  <w:pPr>
                    <w:pStyle w:val="INFOTITLE"/>
                    <w:rPr>
                      <w:rFonts w:asciiTheme="majorHAnsi" w:hAnsiTheme="majorHAnsi"/>
                      <w:color w:val="auto"/>
                      <w:lang w:val="en-US"/>
                    </w:rPr>
                  </w:pPr>
                  <w:r w:rsidRPr="00994575">
                    <w:rPr>
                      <w:rFonts w:asciiTheme="majorHAnsi" w:hAnsiTheme="majorHAnsi"/>
                      <w:color w:val="auto"/>
                      <w:lang w:val="en-US"/>
                    </w:rPr>
                    <w:t>For More Information</w:t>
                  </w:r>
                </w:p>
                <w:p w:rsidR="00C97A44" w:rsidRPr="00F65B52" w:rsidRDefault="00C97A44" w:rsidP="00C97A44">
                  <w:pPr>
                    <w:pStyle w:val="INFOBODY"/>
                    <w:rPr>
                      <w:lang w:val="en-US"/>
                    </w:rPr>
                  </w:pPr>
                  <w:r>
                    <w:rPr>
                      <w:lang w:val="en-US"/>
                    </w:rPr>
                    <w:t>Lee Kyle</w:t>
                  </w:r>
                </w:p>
                <w:p w:rsidR="00C97A44" w:rsidRPr="00F65B52" w:rsidRDefault="00C97A44" w:rsidP="00C97A44">
                  <w:pPr>
                    <w:pStyle w:val="INFOBODY"/>
                    <w:rPr>
                      <w:lang w:val="en-US"/>
                    </w:rPr>
                  </w:pPr>
                  <w:r>
                    <w:rPr>
                      <w:lang w:val="en-US"/>
                    </w:rPr>
                    <w:t>EPA/OEI/OIC</w:t>
                  </w:r>
                </w:p>
                <w:p w:rsidR="00C97A44" w:rsidRDefault="00C97A44" w:rsidP="00C97A44">
                  <w:pPr>
                    <w:pStyle w:val="INFOBODY"/>
                    <w:rPr>
                      <w:lang w:val="en-US"/>
                    </w:rPr>
                  </w:pPr>
                  <w:hyperlink r:id="rId11" w:history="1">
                    <w:r w:rsidRPr="000F02ED">
                      <w:rPr>
                        <w:rStyle w:val="Hyperlink"/>
                        <w:lang w:val="en-US"/>
                      </w:rPr>
                      <w:t>kyle.lee@epa.gov</w:t>
                    </w:r>
                  </w:hyperlink>
                </w:p>
                <w:p w:rsidR="00C97A44" w:rsidRDefault="00C97A44" w:rsidP="00C97A44">
                  <w:pPr>
                    <w:pStyle w:val="INFOBODY"/>
                    <w:rPr>
                      <w:lang w:val="en-US"/>
                    </w:rPr>
                  </w:pPr>
                  <w:r w:rsidRPr="00F65B52">
                    <w:rPr>
                      <w:lang w:val="en-US"/>
                    </w:rPr>
                    <w:t>Phone</w:t>
                  </w:r>
                  <w:r>
                    <w:rPr>
                      <w:lang w:val="en-US"/>
                    </w:rPr>
                    <w:t>: 202-</w:t>
                  </w:r>
                  <w:r w:rsidRPr="00BD6C39">
                    <w:rPr>
                      <w:lang w:val="en-US"/>
                    </w:rPr>
                    <w:t>564-4622</w:t>
                  </w:r>
                </w:p>
                <w:p w:rsidR="00C97A44" w:rsidRPr="00F65B52" w:rsidRDefault="00C97A44" w:rsidP="00C97A44">
                  <w:pPr>
                    <w:pStyle w:val="INFOBODY"/>
                    <w:tabs>
                      <w:tab w:val="left" w:pos="360"/>
                    </w:tabs>
                    <w:rPr>
                      <w:lang w:val="en-US"/>
                    </w:rPr>
                  </w:pPr>
                  <w:hyperlink r:id="rId12" w:history="1">
                    <w:r w:rsidRPr="000F02ED">
                      <w:rPr>
                        <w:rStyle w:val="Hyperlink"/>
                        <w:lang w:val="en-US"/>
                      </w:rPr>
                      <w:t>http://edg.epa.gov</w:t>
                    </w:r>
                  </w:hyperlink>
                </w:p>
                <w:p w:rsidR="002E09F2" w:rsidRPr="00662B6C" w:rsidRDefault="002E09F2">
                  <w:pPr>
                    <w:rPr>
                      <w:rFonts w:asciiTheme="majorHAnsi" w:hAnsiTheme="majorHAnsi"/>
                    </w:rPr>
                  </w:pPr>
                </w:p>
              </w:txbxContent>
            </v:textbox>
          </v:shape>
        </w:pict>
      </w:r>
    </w:p>
    <w:p w:rsidR="00B85442" w:rsidRDefault="00B85442" w:rsidP="003225AD">
      <w:pPr>
        <w:pStyle w:val="BODY"/>
        <w:spacing w:after="0"/>
        <w:ind w:left="3600"/>
        <w:jc w:val="both"/>
        <w:rPr>
          <w:rFonts w:asciiTheme="majorHAnsi" w:hAnsiTheme="majorHAnsi" w:cs="Arial"/>
          <w:b/>
          <w:sz w:val="24"/>
          <w:szCs w:val="24"/>
          <w:lang w:val="en-US"/>
        </w:rPr>
      </w:pPr>
    </w:p>
    <w:p w:rsidR="003225AD" w:rsidRPr="003225AD" w:rsidRDefault="003225AD" w:rsidP="003225AD">
      <w:pPr>
        <w:pStyle w:val="BODY"/>
        <w:spacing w:after="0"/>
        <w:ind w:left="3600"/>
        <w:jc w:val="both"/>
        <w:rPr>
          <w:rFonts w:asciiTheme="majorHAnsi" w:hAnsiTheme="majorHAnsi" w:cs="Arial"/>
          <w:b/>
          <w:sz w:val="24"/>
          <w:szCs w:val="24"/>
          <w:lang w:val="en-US"/>
        </w:rPr>
      </w:pPr>
      <w:r w:rsidRPr="003225AD">
        <w:rPr>
          <w:rFonts w:asciiTheme="majorHAnsi" w:hAnsiTheme="majorHAnsi" w:cs="Arial"/>
          <w:b/>
          <w:sz w:val="24"/>
          <w:szCs w:val="24"/>
          <w:lang w:val="en-US"/>
        </w:rPr>
        <w:t>Validate and Review</w:t>
      </w:r>
    </w:p>
    <w:p w:rsidR="003225AD" w:rsidRDefault="00EA349D" w:rsidP="003225AD">
      <w:pPr>
        <w:pStyle w:val="BODY"/>
        <w:spacing w:after="0"/>
        <w:ind w:left="3600"/>
        <w:jc w:val="both"/>
        <w:rPr>
          <w:rFonts w:asciiTheme="majorHAnsi" w:hAnsiTheme="majorHAnsi"/>
          <w:sz w:val="24"/>
          <w:szCs w:val="24"/>
          <w:lang w:val="en-US"/>
        </w:rPr>
      </w:pPr>
      <w:r>
        <w:rPr>
          <w:rFonts w:asciiTheme="majorHAnsi" w:hAnsiTheme="majorHAnsi"/>
          <w:sz w:val="24"/>
          <w:szCs w:val="24"/>
          <w:lang w:val="en-US"/>
        </w:rPr>
        <w:t>EDG</w:t>
      </w:r>
      <w:r w:rsidR="003225AD" w:rsidRPr="003225AD">
        <w:rPr>
          <w:rFonts w:asciiTheme="majorHAnsi" w:hAnsiTheme="majorHAnsi"/>
          <w:sz w:val="24"/>
          <w:szCs w:val="24"/>
          <w:lang w:val="en-US"/>
        </w:rPr>
        <w:t xml:space="preserve"> contributions must meet EPA metadata requirements. Metadata can be validated locally using the EME.  Metadata contributed to the </w:t>
      </w:r>
      <w:r>
        <w:rPr>
          <w:rFonts w:asciiTheme="majorHAnsi" w:hAnsiTheme="majorHAnsi"/>
          <w:sz w:val="24"/>
          <w:szCs w:val="24"/>
          <w:lang w:val="en-US"/>
        </w:rPr>
        <w:t>EDG</w:t>
      </w:r>
      <w:r w:rsidR="003225AD" w:rsidRPr="003225AD">
        <w:rPr>
          <w:rFonts w:asciiTheme="majorHAnsi" w:hAnsiTheme="majorHAnsi"/>
          <w:sz w:val="24"/>
          <w:szCs w:val="24"/>
          <w:lang w:val="en-US"/>
        </w:rPr>
        <w:t xml:space="preserve"> should be reviewed regularly.</w:t>
      </w:r>
    </w:p>
    <w:p w:rsidR="00511BB7" w:rsidRPr="00511BB7" w:rsidRDefault="00511BB7" w:rsidP="00511BB7">
      <w:pPr>
        <w:pStyle w:val="BODY"/>
        <w:spacing w:after="0"/>
        <w:jc w:val="center"/>
        <w:rPr>
          <w:rFonts w:asciiTheme="majorHAnsi" w:hAnsiTheme="majorHAnsi" w:cs="Arial"/>
          <w:b/>
          <w:noProof/>
          <w:color w:val="3C7483" w:themeColor="accent3" w:themeShade="80"/>
          <w:sz w:val="32"/>
          <w:szCs w:val="24"/>
          <w:lang w:val="en-US"/>
        </w:rPr>
      </w:pPr>
      <w:r w:rsidRPr="00511BB7">
        <w:rPr>
          <w:rFonts w:asciiTheme="majorHAnsi" w:hAnsiTheme="majorHAnsi" w:cs="Arial"/>
          <w:b/>
          <w:noProof/>
          <w:color w:val="3C7483" w:themeColor="accent3" w:themeShade="80"/>
          <w:sz w:val="32"/>
          <w:szCs w:val="24"/>
          <w:lang w:val="en-US"/>
        </w:rPr>
        <w:lastRenderedPageBreak/>
        <w:t>Getting Started With the GeoData Gateway (</w:t>
      </w:r>
      <w:r w:rsidR="00EA349D">
        <w:rPr>
          <w:rFonts w:asciiTheme="majorHAnsi" w:hAnsiTheme="majorHAnsi" w:cs="Arial"/>
          <w:b/>
          <w:noProof/>
          <w:color w:val="3C7483" w:themeColor="accent3" w:themeShade="80"/>
          <w:sz w:val="32"/>
          <w:szCs w:val="24"/>
          <w:lang w:val="en-US"/>
        </w:rPr>
        <w:t>EDG</w:t>
      </w:r>
      <w:r w:rsidRPr="00511BB7">
        <w:rPr>
          <w:rFonts w:asciiTheme="majorHAnsi" w:hAnsiTheme="majorHAnsi" w:cs="Arial"/>
          <w:b/>
          <w:noProof/>
          <w:color w:val="3C7483" w:themeColor="accent3" w:themeShade="80"/>
          <w:sz w:val="32"/>
          <w:szCs w:val="24"/>
          <w:lang w:val="en-US"/>
        </w:rPr>
        <w:t>)</w:t>
      </w:r>
    </w:p>
    <w:p w:rsidR="00511BB7" w:rsidRDefault="00511BB7" w:rsidP="00994575">
      <w:pPr>
        <w:pStyle w:val="BODY"/>
        <w:spacing w:after="0"/>
        <w:jc w:val="both"/>
        <w:rPr>
          <w:rFonts w:asciiTheme="majorHAnsi" w:hAnsiTheme="majorHAnsi" w:cs="Arial"/>
          <w:b/>
          <w:noProof/>
          <w:color w:val="3C7483" w:themeColor="accent3" w:themeShade="80"/>
          <w:sz w:val="28"/>
          <w:szCs w:val="24"/>
          <w:lang w:val="en-US"/>
        </w:rPr>
      </w:pPr>
    </w:p>
    <w:p w:rsidR="00994575" w:rsidRPr="00511BB7" w:rsidRDefault="00994575" w:rsidP="00994575">
      <w:pPr>
        <w:pStyle w:val="BODY"/>
        <w:spacing w:after="0"/>
        <w:jc w:val="both"/>
        <w:rPr>
          <w:rFonts w:asciiTheme="majorHAnsi" w:hAnsiTheme="majorHAnsi"/>
          <w:sz w:val="28"/>
          <w:szCs w:val="24"/>
          <w:lang w:val="en-US"/>
        </w:rPr>
      </w:pPr>
      <w:r w:rsidRPr="00511BB7">
        <w:rPr>
          <w:rFonts w:asciiTheme="majorHAnsi" w:hAnsiTheme="majorHAnsi" w:cs="Arial"/>
          <w:b/>
          <w:noProof/>
          <w:sz w:val="28"/>
          <w:szCs w:val="24"/>
          <w:lang w:val="en-US"/>
        </w:rPr>
        <w:t xml:space="preserve">Step One : Choose a </w:t>
      </w:r>
      <w:r w:rsidR="00EA349D">
        <w:rPr>
          <w:rFonts w:asciiTheme="majorHAnsi" w:hAnsiTheme="majorHAnsi" w:cs="Arial"/>
          <w:b/>
          <w:noProof/>
          <w:sz w:val="28"/>
          <w:szCs w:val="24"/>
          <w:lang w:val="en-US"/>
        </w:rPr>
        <w:t>EDG</w:t>
      </w:r>
      <w:r w:rsidRPr="00511BB7">
        <w:rPr>
          <w:rFonts w:asciiTheme="majorHAnsi" w:hAnsiTheme="majorHAnsi" w:cs="Arial"/>
          <w:b/>
          <w:noProof/>
          <w:sz w:val="28"/>
          <w:szCs w:val="24"/>
          <w:lang w:val="en-US"/>
        </w:rPr>
        <w:t xml:space="preserve"> Steward</w:t>
      </w:r>
    </w:p>
    <w:p w:rsidR="00994575" w:rsidRPr="00994575" w:rsidRDefault="00994575" w:rsidP="00994575">
      <w:pPr>
        <w:pStyle w:val="BODY"/>
        <w:spacing w:after="0"/>
        <w:jc w:val="both"/>
        <w:rPr>
          <w:rFonts w:asciiTheme="majorHAnsi" w:hAnsiTheme="majorHAnsi"/>
          <w:noProof/>
          <w:sz w:val="24"/>
          <w:szCs w:val="24"/>
          <w:lang w:val="en-US"/>
        </w:rPr>
      </w:pPr>
      <w:r w:rsidRPr="00994575">
        <w:rPr>
          <w:rFonts w:asciiTheme="majorHAnsi" w:hAnsiTheme="majorHAnsi"/>
          <w:noProof/>
          <w:sz w:val="24"/>
          <w:szCs w:val="24"/>
          <w:lang w:val="en-US"/>
        </w:rPr>
        <w:t xml:space="preserve">The first step towards contributing to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is to select someone from your organization who will serve as a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Steward.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Steward will work closely with the EPA’s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team to plan your organization’s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contributions, keep up-to-date with metadata standards, and take full advantage of the tools available from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Steward will be responsible for contributing to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via upload, publish and/or harvest.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Steward will maintain assets in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by regularly reviewing records and may also work within your group to help others understand how they can reuse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resources. </w:t>
      </w:r>
    </w:p>
    <w:p w:rsidR="00994575" w:rsidRPr="00994575" w:rsidRDefault="00994575" w:rsidP="00994575">
      <w:pPr>
        <w:pStyle w:val="BODY"/>
        <w:spacing w:after="0"/>
        <w:ind w:left="720" w:hanging="360"/>
        <w:jc w:val="both"/>
        <w:rPr>
          <w:rFonts w:asciiTheme="majorHAnsi" w:hAnsiTheme="majorHAnsi"/>
          <w:noProof/>
          <w:sz w:val="24"/>
          <w:szCs w:val="24"/>
          <w:lang w:val="en-US"/>
        </w:rPr>
      </w:pPr>
    </w:p>
    <w:p w:rsidR="00994575" w:rsidRPr="00511BB7" w:rsidRDefault="00994575" w:rsidP="00994575">
      <w:pPr>
        <w:pStyle w:val="BODY"/>
        <w:spacing w:after="0"/>
        <w:jc w:val="both"/>
        <w:rPr>
          <w:rFonts w:asciiTheme="majorHAnsi" w:hAnsiTheme="majorHAnsi" w:cs="Arial"/>
          <w:b/>
          <w:noProof/>
          <w:sz w:val="28"/>
          <w:szCs w:val="24"/>
          <w:lang w:val="en-US"/>
        </w:rPr>
      </w:pPr>
      <w:r w:rsidRPr="00511BB7">
        <w:rPr>
          <w:rFonts w:asciiTheme="majorHAnsi" w:hAnsiTheme="majorHAnsi" w:cs="Arial"/>
          <w:b/>
          <w:noProof/>
          <w:sz w:val="28"/>
          <w:szCs w:val="24"/>
          <w:lang w:val="en-US"/>
        </w:rPr>
        <w:t xml:space="preserve">Step Two : Plan Your </w:t>
      </w:r>
      <w:r w:rsidR="00EA349D">
        <w:rPr>
          <w:rFonts w:asciiTheme="majorHAnsi" w:hAnsiTheme="majorHAnsi" w:cs="Arial"/>
          <w:b/>
          <w:noProof/>
          <w:sz w:val="28"/>
          <w:szCs w:val="24"/>
          <w:lang w:val="en-US"/>
        </w:rPr>
        <w:t>EDG</w:t>
      </w:r>
      <w:r w:rsidRPr="00511BB7">
        <w:rPr>
          <w:rFonts w:asciiTheme="majorHAnsi" w:hAnsiTheme="majorHAnsi" w:cs="Arial"/>
          <w:b/>
          <w:noProof/>
          <w:sz w:val="28"/>
          <w:szCs w:val="24"/>
          <w:lang w:val="en-US"/>
        </w:rPr>
        <w:t xml:space="preserve"> Contributions</w:t>
      </w:r>
    </w:p>
    <w:p w:rsidR="00994575" w:rsidRPr="00994575" w:rsidRDefault="00994575" w:rsidP="00994575">
      <w:pPr>
        <w:pStyle w:val="BODY"/>
        <w:spacing w:after="0"/>
        <w:jc w:val="both"/>
        <w:rPr>
          <w:rFonts w:asciiTheme="majorHAnsi" w:hAnsiTheme="majorHAnsi"/>
          <w:noProof/>
          <w:sz w:val="24"/>
          <w:szCs w:val="24"/>
          <w:lang w:val="en-US"/>
        </w:rPr>
      </w:pPr>
      <w:r w:rsidRPr="00994575">
        <w:rPr>
          <w:rFonts w:asciiTheme="majorHAnsi" w:hAnsiTheme="majorHAnsi"/>
          <w:noProof/>
          <w:sz w:val="24"/>
          <w:szCs w:val="24"/>
          <w:lang w:val="en-US"/>
        </w:rPr>
        <w:t xml:space="preserve">The EPA requires that metadata for geospatial assets produced or ‘improved’ by EPA personnel and/or EPA contractor staff be contributed to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EPA-compliant metadata is required for all geospatial resources that </w:t>
      </w:r>
      <w:r w:rsidRPr="00994575">
        <w:rPr>
          <w:rFonts w:asciiTheme="majorHAnsi" w:hAnsiTheme="majorHAnsi"/>
          <w:i/>
          <w:noProof/>
          <w:sz w:val="24"/>
          <w:szCs w:val="24"/>
          <w:lang w:val="en-US"/>
        </w:rPr>
        <w:t>originate</w:t>
      </w:r>
      <w:r w:rsidRPr="00994575">
        <w:rPr>
          <w:rFonts w:asciiTheme="majorHAnsi" w:hAnsiTheme="majorHAnsi"/>
          <w:noProof/>
          <w:sz w:val="24"/>
          <w:szCs w:val="24"/>
          <w:lang w:val="en-US"/>
        </w:rPr>
        <w:t xml:space="preserve"> at EPA.  Metadata records that describe resources that would benefit other EPA organizations are encouraged but not required for contribution. During the planning process you will decide which of your organization’s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contributions will be kept private and which contributions will be available to the public.  In general, metadata records describing non-sensitive, EPA-produced resources should be made available to the public. </w:t>
      </w:r>
    </w:p>
    <w:p w:rsidR="00994575" w:rsidRPr="00994575" w:rsidRDefault="00994575" w:rsidP="00994575">
      <w:pPr>
        <w:pStyle w:val="BODY"/>
        <w:spacing w:after="0"/>
        <w:jc w:val="both"/>
        <w:rPr>
          <w:rFonts w:asciiTheme="majorHAnsi" w:hAnsiTheme="majorHAnsi"/>
          <w:noProof/>
          <w:sz w:val="24"/>
          <w:szCs w:val="24"/>
          <w:lang w:val="en-US"/>
        </w:rPr>
      </w:pPr>
    </w:p>
    <w:p w:rsidR="00994575" w:rsidRPr="00511BB7" w:rsidRDefault="00994575" w:rsidP="00994575">
      <w:pPr>
        <w:pStyle w:val="BODY"/>
        <w:spacing w:after="0"/>
        <w:jc w:val="both"/>
        <w:rPr>
          <w:rFonts w:asciiTheme="majorHAnsi" w:hAnsiTheme="majorHAnsi" w:cs="Arial"/>
          <w:b/>
          <w:noProof/>
          <w:sz w:val="28"/>
          <w:szCs w:val="24"/>
          <w:lang w:val="en-US"/>
        </w:rPr>
      </w:pPr>
      <w:r w:rsidRPr="00511BB7">
        <w:rPr>
          <w:rFonts w:asciiTheme="majorHAnsi" w:hAnsiTheme="majorHAnsi" w:cs="Arial"/>
          <w:b/>
          <w:noProof/>
          <w:sz w:val="28"/>
          <w:szCs w:val="24"/>
          <w:lang w:val="en-US"/>
        </w:rPr>
        <w:t>Step Three : Contribute Your Metadata</w:t>
      </w:r>
    </w:p>
    <w:p w:rsidR="00994575" w:rsidRPr="00994575" w:rsidRDefault="00994575" w:rsidP="00994575">
      <w:pPr>
        <w:pStyle w:val="BODY"/>
        <w:spacing w:after="0"/>
        <w:jc w:val="both"/>
        <w:rPr>
          <w:rFonts w:asciiTheme="majorHAnsi" w:hAnsiTheme="majorHAnsi"/>
          <w:b/>
          <w:noProof/>
          <w:sz w:val="24"/>
          <w:szCs w:val="24"/>
          <w:lang w:val="en-US"/>
        </w:rPr>
      </w:pPr>
      <w:r w:rsidRPr="00994575">
        <w:rPr>
          <w:rFonts w:asciiTheme="majorHAnsi" w:hAnsiTheme="majorHAnsi"/>
          <w:noProof/>
          <w:sz w:val="24"/>
          <w:szCs w:val="24"/>
          <w:lang w:val="en-US"/>
        </w:rPr>
        <w:t xml:space="preserve">There are two ways to contribute metadata to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 upload and harvest. You can upload XML metadata to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by clicking the Upload link under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’s Administration tab. If you need to upload metadata on a regular basis, then harvesting may be your best option. Harvesting is an automated process that collects your organization’s locally managed metadata at regular intervals and publishes it to 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Your metadata can be harvested using a regularly scheduled process or on demand. Predefined harvesting intervals range from once per hour to once per month. </w:t>
      </w:r>
    </w:p>
    <w:p w:rsidR="00994575" w:rsidRPr="00994575" w:rsidRDefault="00994575" w:rsidP="00994575">
      <w:pPr>
        <w:pStyle w:val="BODY"/>
        <w:spacing w:after="0"/>
        <w:ind w:left="720" w:hanging="360"/>
        <w:jc w:val="both"/>
        <w:rPr>
          <w:rFonts w:asciiTheme="majorHAnsi" w:hAnsiTheme="majorHAnsi"/>
          <w:b/>
          <w:noProof/>
          <w:color w:val="4F81BD"/>
          <w:sz w:val="24"/>
          <w:szCs w:val="24"/>
          <w:lang w:val="en-US"/>
        </w:rPr>
      </w:pPr>
    </w:p>
    <w:p w:rsidR="00994575" w:rsidRPr="00511BB7" w:rsidRDefault="00994575" w:rsidP="00994575">
      <w:pPr>
        <w:pStyle w:val="BODY"/>
        <w:spacing w:after="0"/>
        <w:jc w:val="both"/>
        <w:rPr>
          <w:rFonts w:asciiTheme="majorHAnsi" w:hAnsiTheme="majorHAnsi" w:cs="Arial"/>
          <w:b/>
          <w:noProof/>
          <w:sz w:val="28"/>
          <w:szCs w:val="24"/>
          <w:lang w:val="en-US"/>
        </w:rPr>
      </w:pPr>
      <w:r w:rsidRPr="00511BB7">
        <w:rPr>
          <w:rFonts w:asciiTheme="majorHAnsi" w:hAnsiTheme="majorHAnsi" w:cs="Arial"/>
          <w:b/>
          <w:noProof/>
          <w:sz w:val="28"/>
          <w:szCs w:val="24"/>
          <w:lang w:val="en-US"/>
        </w:rPr>
        <w:t>Step Four : Distribute Your Data</w:t>
      </w:r>
    </w:p>
    <w:p w:rsidR="00B85442" w:rsidRPr="00994575" w:rsidRDefault="00994575" w:rsidP="00B85442">
      <w:pPr>
        <w:pStyle w:val="BODY"/>
        <w:spacing w:after="0"/>
        <w:jc w:val="both"/>
        <w:rPr>
          <w:rFonts w:asciiTheme="majorHAnsi" w:hAnsiTheme="majorHAnsi"/>
          <w:b/>
          <w:noProof/>
          <w:sz w:val="24"/>
          <w:szCs w:val="24"/>
          <w:lang w:val="en-US"/>
        </w:rPr>
      </w:pPr>
      <w:r w:rsidRPr="00994575">
        <w:rPr>
          <w:rFonts w:asciiTheme="majorHAnsi" w:hAnsiTheme="majorHAnsi"/>
          <w:noProof/>
          <w:sz w:val="24"/>
          <w:szCs w:val="24"/>
          <w:lang w:val="en-US"/>
        </w:rPr>
        <w:t xml:space="preserve">The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allows users to view metadata and then link directly to the data itself. Each metatdata record contains an online link to the data being described. There are various ways to provide access to data. The most common methods include live data services, data download, and direct connection to a database. Whenever possible, multiple access methods should be provided for each dataset. The EPA </w:t>
      </w:r>
      <w:r w:rsidR="00EA349D">
        <w:rPr>
          <w:rFonts w:asciiTheme="majorHAnsi" w:hAnsiTheme="majorHAnsi"/>
          <w:noProof/>
          <w:sz w:val="24"/>
          <w:szCs w:val="24"/>
          <w:lang w:val="en-US"/>
        </w:rPr>
        <w:t>EDG</w:t>
      </w:r>
      <w:r w:rsidRPr="00994575">
        <w:rPr>
          <w:rFonts w:asciiTheme="majorHAnsi" w:hAnsiTheme="majorHAnsi"/>
          <w:noProof/>
          <w:sz w:val="24"/>
          <w:szCs w:val="24"/>
          <w:lang w:val="en-US"/>
        </w:rPr>
        <w:t xml:space="preserve"> team can guide you towards the distribution methods that best meet your needs. </w:t>
      </w:r>
      <w:r w:rsidR="00B85442" w:rsidRPr="00994575">
        <w:rPr>
          <w:rFonts w:asciiTheme="majorHAnsi" w:hAnsiTheme="majorHAnsi"/>
          <w:noProof/>
          <w:sz w:val="24"/>
          <w:szCs w:val="24"/>
          <w:lang w:val="en-US"/>
        </w:rPr>
        <w:t xml:space="preserve">. </w:t>
      </w:r>
    </w:p>
    <w:p w:rsidR="00B85442" w:rsidRPr="00994575" w:rsidRDefault="00B85442" w:rsidP="00B85442">
      <w:pPr>
        <w:pStyle w:val="BODY"/>
        <w:spacing w:after="0"/>
        <w:ind w:left="720" w:hanging="360"/>
        <w:jc w:val="both"/>
        <w:rPr>
          <w:rFonts w:asciiTheme="majorHAnsi" w:hAnsiTheme="majorHAnsi"/>
          <w:b/>
          <w:noProof/>
          <w:color w:val="4F81BD"/>
          <w:sz w:val="24"/>
          <w:szCs w:val="24"/>
          <w:lang w:val="en-US"/>
        </w:rPr>
      </w:pPr>
    </w:p>
    <w:p w:rsidR="00994575" w:rsidRPr="00511BB7" w:rsidRDefault="00994575" w:rsidP="00B85442">
      <w:pPr>
        <w:pStyle w:val="BODY"/>
        <w:spacing w:after="0"/>
        <w:jc w:val="both"/>
        <w:rPr>
          <w:rFonts w:asciiTheme="majorHAnsi" w:hAnsiTheme="majorHAnsi" w:cs="Arial"/>
          <w:b/>
          <w:noProof/>
          <w:sz w:val="28"/>
          <w:szCs w:val="24"/>
          <w:lang w:val="en-US"/>
        </w:rPr>
      </w:pPr>
      <w:r w:rsidRPr="00511BB7">
        <w:rPr>
          <w:rFonts w:asciiTheme="majorHAnsi" w:hAnsiTheme="majorHAnsi" w:cs="Arial"/>
          <w:b/>
          <w:noProof/>
          <w:sz w:val="28"/>
          <w:szCs w:val="24"/>
          <w:lang w:val="en-US"/>
        </w:rPr>
        <w:t>Step Five : Validate and Review</w:t>
      </w:r>
    </w:p>
    <w:p w:rsidR="008F2613" w:rsidRDefault="00EA349D" w:rsidP="00B85442">
      <w:pPr>
        <w:pStyle w:val="BODY"/>
        <w:spacing w:after="0"/>
        <w:jc w:val="both"/>
        <w:rPr>
          <w:rFonts w:asciiTheme="majorHAnsi" w:hAnsiTheme="majorHAnsi"/>
          <w:noProof/>
          <w:sz w:val="24"/>
          <w:szCs w:val="24"/>
          <w:lang w:val="en-US"/>
        </w:rPr>
      </w:pPr>
      <w:r>
        <w:rPr>
          <w:rFonts w:asciiTheme="majorHAnsi" w:hAnsiTheme="majorHAnsi"/>
          <w:noProof/>
          <w:sz w:val="24"/>
          <w:szCs w:val="24"/>
          <w:lang w:val="en-US"/>
        </w:rPr>
        <w:t>EDG</w:t>
      </w:r>
      <w:r w:rsidR="00994575" w:rsidRPr="00994575">
        <w:rPr>
          <w:rFonts w:asciiTheme="majorHAnsi" w:hAnsiTheme="majorHAnsi"/>
          <w:noProof/>
          <w:sz w:val="24"/>
          <w:szCs w:val="24"/>
          <w:lang w:val="en-US"/>
        </w:rPr>
        <w:t xml:space="preserve"> contributions must meet </w:t>
      </w:r>
      <w:hyperlink r:id="rId13" w:history="1">
        <w:r w:rsidR="00994575" w:rsidRPr="00994575">
          <w:rPr>
            <w:rStyle w:val="Hyperlink"/>
            <w:rFonts w:asciiTheme="majorHAnsi" w:hAnsiTheme="majorHAnsi"/>
            <w:noProof/>
            <w:sz w:val="24"/>
            <w:szCs w:val="24"/>
            <w:lang w:val="en-US"/>
          </w:rPr>
          <w:t>EPA geospatial metadata requirements</w:t>
        </w:r>
      </w:hyperlink>
      <w:r w:rsidR="00994575" w:rsidRPr="00994575">
        <w:rPr>
          <w:rFonts w:asciiTheme="majorHAnsi" w:hAnsiTheme="majorHAnsi"/>
          <w:noProof/>
          <w:sz w:val="24"/>
          <w:szCs w:val="24"/>
          <w:lang w:val="en-US"/>
        </w:rPr>
        <w:t xml:space="preserve">. Metadata can be validated locally using the </w:t>
      </w:r>
      <w:hyperlink r:id="rId14" w:history="1">
        <w:r w:rsidR="00994575" w:rsidRPr="00994575">
          <w:rPr>
            <w:rStyle w:val="Hyperlink"/>
            <w:rFonts w:asciiTheme="majorHAnsi" w:hAnsiTheme="majorHAnsi"/>
            <w:i/>
            <w:noProof/>
            <w:sz w:val="24"/>
            <w:szCs w:val="24"/>
            <w:lang w:val="en-US"/>
          </w:rPr>
          <w:t>EPA Metadata Editor</w:t>
        </w:r>
      </w:hyperlink>
      <w:r w:rsidR="00994575" w:rsidRPr="00994575">
        <w:rPr>
          <w:rFonts w:asciiTheme="majorHAnsi" w:hAnsiTheme="majorHAnsi"/>
          <w:i/>
          <w:noProof/>
          <w:sz w:val="24"/>
          <w:szCs w:val="24"/>
          <w:lang w:val="en-US"/>
        </w:rPr>
        <w:t xml:space="preserve">. </w:t>
      </w:r>
      <w:r w:rsidR="00994575" w:rsidRPr="00994575">
        <w:rPr>
          <w:rFonts w:asciiTheme="majorHAnsi" w:hAnsiTheme="majorHAnsi"/>
          <w:noProof/>
          <w:sz w:val="24"/>
          <w:szCs w:val="24"/>
          <w:lang w:val="en-US"/>
        </w:rPr>
        <w:t xml:space="preserve">A </w:t>
      </w:r>
      <w:r>
        <w:rPr>
          <w:rFonts w:asciiTheme="majorHAnsi" w:hAnsiTheme="majorHAnsi"/>
          <w:noProof/>
          <w:sz w:val="24"/>
          <w:szCs w:val="24"/>
          <w:lang w:val="en-US"/>
        </w:rPr>
        <w:t>EDG</w:t>
      </w:r>
      <w:r w:rsidR="00994575" w:rsidRPr="00994575">
        <w:rPr>
          <w:rFonts w:asciiTheme="majorHAnsi" w:hAnsiTheme="majorHAnsi"/>
          <w:noProof/>
          <w:sz w:val="24"/>
          <w:szCs w:val="24"/>
          <w:lang w:val="en-US"/>
        </w:rPr>
        <w:t xml:space="preserve"> Administrator will offer an additional review and validation of metadata contributions. One advantage of the </w:t>
      </w:r>
      <w:r>
        <w:rPr>
          <w:rFonts w:asciiTheme="majorHAnsi" w:hAnsiTheme="majorHAnsi"/>
          <w:noProof/>
          <w:sz w:val="24"/>
          <w:szCs w:val="24"/>
          <w:lang w:val="en-US"/>
        </w:rPr>
        <w:t>EDG</w:t>
      </w:r>
      <w:r w:rsidR="00994575" w:rsidRPr="00994575">
        <w:rPr>
          <w:rFonts w:asciiTheme="majorHAnsi" w:hAnsiTheme="majorHAnsi"/>
          <w:noProof/>
          <w:sz w:val="24"/>
          <w:szCs w:val="24"/>
          <w:lang w:val="en-US"/>
        </w:rPr>
        <w:t xml:space="preserve"> is that all metadata contributions are held to an equal standard of review and validation, ensuring that all </w:t>
      </w:r>
      <w:r>
        <w:rPr>
          <w:rFonts w:asciiTheme="majorHAnsi" w:hAnsiTheme="majorHAnsi"/>
          <w:noProof/>
          <w:sz w:val="24"/>
          <w:szCs w:val="24"/>
          <w:lang w:val="en-US"/>
        </w:rPr>
        <w:t>EDG</w:t>
      </w:r>
      <w:r w:rsidR="00994575" w:rsidRPr="00994575">
        <w:rPr>
          <w:rFonts w:asciiTheme="majorHAnsi" w:hAnsiTheme="majorHAnsi"/>
          <w:noProof/>
          <w:sz w:val="24"/>
          <w:szCs w:val="24"/>
          <w:lang w:val="en-US"/>
        </w:rPr>
        <w:t xml:space="preserve"> records are compliant with EPA specifications. </w:t>
      </w:r>
    </w:p>
    <w:p w:rsidR="00592774" w:rsidRPr="00511BB7" w:rsidRDefault="00592774" w:rsidP="00B85442">
      <w:pPr>
        <w:pStyle w:val="BODY"/>
        <w:spacing w:after="0"/>
        <w:jc w:val="both"/>
        <w:rPr>
          <w:rFonts w:asciiTheme="majorHAnsi" w:hAnsiTheme="majorHAnsi"/>
          <w:noProof/>
          <w:sz w:val="24"/>
          <w:szCs w:val="24"/>
          <w:lang w:val="en-US"/>
        </w:rPr>
      </w:pPr>
    </w:p>
    <w:sectPr w:rsidR="00592774" w:rsidRPr="00511BB7" w:rsidSect="00B85442">
      <w:footerReference w:type="default" r:id="rId15"/>
      <w:pgSz w:w="12240" w:h="15840"/>
      <w:pgMar w:top="1440" w:right="720" w:bottom="1008" w:left="720" w:header="720" w:footer="720" w:gutter="0"/>
      <w:pgBorders w:offsetFrom="page">
        <w:top w:val="single" w:sz="24" w:space="24" w:color="002060"/>
        <w:left w:val="single" w:sz="24" w:space="24" w:color="002060"/>
        <w:bottom w:val="single" w:sz="24" w:space="24" w:color="002060"/>
        <w:right w:val="single" w:sz="24" w:space="24" w:color="00206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39D8" w:rsidRDefault="00B339D8" w:rsidP="00994575">
      <w:pPr>
        <w:spacing w:after="0" w:line="240" w:lineRule="auto"/>
      </w:pPr>
      <w:r>
        <w:separator/>
      </w:r>
    </w:p>
  </w:endnote>
  <w:endnote w:type="continuationSeparator" w:id="0">
    <w:p w:rsidR="00B339D8" w:rsidRDefault="00B339D8" w:rsidP="00994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630" w:rsidRPr="003D20C2" w:rsidRDefault="00C97A44" w:rsidP="00C60630">
    <w:pPr>
      <w:pStyle w:val="Footer"/>
      <w:jc w:val="center"/>
      <w:rPr>
        <w:i/>
        <w:color w:val="002060"/>
        <w:sz w:val="20"/>
        <w:szCs w:val="20"/>
      </w:rPr>
    </w:pPr>
    <w:hyperlink r:id="rId1" w:history="1">
      <w:r w:rsidRPr="00B700AE">
        <w:rPr>
          <w:rStyle w:val="Hyperlink"/>
          <w:i/>
          <w:sz w:val="20"/>
          <w:szCs w:val="20"/>
        </w:rPr>
        <w:t>http://edg.epa.gov</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39D8" w:rsidRDefault="00B339D8" w:rsidP="00994575">
      <w:pPr>
        <w:spacing w:after="0" w:line="240" w:lineRule="auto"/>
      </w:pPr>
      <w:r>
        <w:separator/>
      </w:r>
    </w:p>
  </w:footnote>
  <w:footnote w:type="continuationSeparator" w:id="0">
    <w:p w:rsidR="00B339D8" w:rsidRDefault="00B339D8" w:rsidP="00994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258"/>
    <w:multiLevelType w:val="hybridMultilevel"/>
    <w:tmpl w:val="34C86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265815"/>
    <w:multiLevelType w:val="hybridMultilevel"/>
    <w:tmpl w:val="D772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F3A32"/>
    <w:multiLevelType w:val="hybridMultilevel"/>
    <w:tmpl w:val="480694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65B2210"/>
    <w:multiLevelType w:val="hybridMultilevel"/>
    <w:tmpl w:val="2E9A1A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48766F"/>
    <w:multiLevelType w:val="hybridMultilevel"/>
    <w:tmpl w:val="A7945620"/>
    <w:lvl w:ilvl="0" w:tplc="91142D82">
      <w:start w:val="1"/>
      <w:numFmt w:val="bullet"/>
      <w:lvlText w:val="•"/>
      <w:lvlJc w:val="left"/>
      <w:pPr>
        <w:tabs>
          <w:tab w:val="num" w:pos="720"/>
        </w:tabs>
        <w:ind w:left="720" w:hanging="360"/>
      </w:pPr>
      <w:rPr>
        <w:rFonts w:ascii="Arial" w:hAnsi="Arial" w:hint="default"/>
      </w:rPr>
    </w:lvl>
    <w:lvl w:ilvl="1" w:tplc="448039B0" w:tentative="1">
      <w:start w:val="1"/>
      <w:numFmt w:val="bullet"/>
      <w:lvlText w:val="•"/>
      <w:lvlJc w:val="left"/>
      <w:pPr>
        <w:tabs>
          <w:tab w:val="num" w:pos="1440"/>
        </w:tabs>
        <w:ind w:left="1440" w:hanging="360"/>
      </w:pPr>
      <w:rPr>
        <w:rFonts w:ascii="Arial" w:hAnsi="Arial" w:hint="default"/>
      </w:rPr>
    </w:lvl>
    <w:lvl w:ilvl="2" w:tplc="700CE766" w:tentative="1">
      <w:start w:val="1"/>
      <w:numFmt w:val="bullet"/>
      <w:lvlText w:val="•"/>
      <w:lvlJc w:val="left"/>
      <w:pPr>
        <w:tabs>
          <w:tab w:val="num" w:pos="2160"/>
        </w:tabs>
        <w:ind w:left="2160" w:hanging="360"/>
      </w:pPr>
      <w:rPr>
        <w:rFonts w:ascii="Arial" w:hAnsi="Arial" w:hint="default"/>
      </w:rPr>
    </w:lvl>
    <w:lvl w:ilvl="3" w:tplc="DDC6716E" w:tentative="1">
      <w:start w:val="1"/>
      <w:numFmt w:val="bullet"/>
      <w:lvlText w:val="•"/>
      <w:lvlJc w:val="left"/>
      <w:pPr>
        <w:tabs>
          <w:tab w:val="num" w:pos="2880"/>
        </w:tabs>
        <w:ind w:left="2880" w:hanging="360"/>
      </w:pPr>
      <w:rPr>
        <w:rFonts w:ascii="Arial" w:hAnsi="Arial" w:hint="default"/>
      </w:rPr>
    </w:lvl>
    <w:lvl w:ilvl="4" w:tplc="0412659C" w:tentative="1">
      <w:start w:val="1"/>
      <w:numFmt w:val="bullet"/>
      <w:lvlText w:val="•"/>
      <w:lvlJc w:val="left"/>
      <w:pPr>
        <w:tabs>
          <w:tab w:val="num" w:pos="3600"/>
        </w:tabs>
        <w:ind w:left="3600" w:hanging="360"/>
      </w:pPr>
      <w:rPr>
        <w:rFonts w:ascii="Arial" w:hAnsi="Arial" w:hint="default"/>
      </w:rPr>
    </w:lvl>
    <w:lvl w:ilvl="5" w:tplc="A36614D4" w:tentative="1">
      <w:start w:val="1"/>
      <w:numFmt w:val="bullet"/>
      <w:lvlText w:val="•"/>
      <w:lvlJc w:val="left"/>
      <w:pPr>
        <w:tabs>
          <w:tab w:val="num" w:pos="4320"/>
        </w:tabs>
        <w:ind w:left="4320" w:hanging="360"/>
      </w:pPr>
      <w:rPr>
        <w:rFonts w:ascii="Arial" w:hAnsi="Arial" w:hint="default"/>
      </w:rPr>
    </w:lvl>
    <w:lvl w:ilvl="6" w:tplc="59F6AD54" w:tentative="1">
      <w:start w:val="1"/>
      <w:numFmt w:val="bullet"/>
      <w:lvlText w:val="•"/>
      <w:lvlJc w:val="left"/>
      <w:pPr>
        <w:tabs>
          <w:tab w:val="num" w:pos="5040"/>
        </w:tabs>
        <w:ind w:left="5040" w:hanging="360"/>
      </w:pPr>
      <w:rPr>
        <w:rFonts w:ascii="Arial" w:hAnsi="Arial" w:hint="default"/>
      </w:rPr>
    </w:lvl>
    <w:lvl w:ilvl="7" w:tplc="25A48C02" w:tentative="1">
      <w:start w:val="1"/>
      <w:numFmt w:val="bullet"/>
      <w:lvlText w:val="•"/>
      <w:lvlJc w:val="left"/>
      <w:pPr>
        <w:tabs>
          <w:tab w:val="num" w:pos="5760"/>
        </w:tabs>
        <w:ind w:left="5760" w:hanging="360"/>
      </w:pPr>
      <w:rPr>
        <w:rFonts w:ascii="Arial" w:hAnsi="Arial" w:hint="default"/>
      </w:rPr>
    </w:lvl>
    <w:lvl w:ilvl="8" w:tplc="9A2273A8" w:tentative="1">
      <w:start w:val="1"/>
      <w:numFmt w:val="bullet"/>
      <w:lvlText w:val="•"/>
      <w:lvlJc w:val="left"/>
      <w:pPr>
        <w:tabs>
          <w:tab w:val="num" w:pos="6480"/>
        </w:tabs>
        <w:ind w:left="6480" w:hanging="360"/>
      </w:pPr>
      <w:rPr>
        <w:rFonts w:ascii="Arial" w:hAnsi="Arial" w:hint="default"/>
      </w:rPr>
    </w:lvl>
  </w:abstractNum>
  <w:abstractNum w:abstractNumId="5">
    <w:nsid w:val="708B62E8"/>
    <w:multiLevelType w:val="hybridMultilevel"/>
    <w:tmpl w:val="5AC00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3BB1BB2"/>
    <w:multiLevelType w:val="hybridMultilevel"/>
    <w:tmpl w:val="34B8BD28"/>
    <w:lvl w:ilvl="0" w:tplc="5C6AEBDE">
      <w:numFmt w:val="bullet"/>
      <w:lvlText w:val=""/>
      <w:lvlJc w:val="left"/>
      <w:pPr>
        <w:ind w:left="3960" w:hanging="360"/>
      </w:pPr>
      <w:rPr>
        <w:rFonts w:ascii="Symbol" w:eastAsia="Times New Roman" w:hAnsi="Symbol" w:cs="Times New Roman"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nsid w:val="7AE46249"/>
    <w:multiLevelType w:val="hybridMultilevel"/>
    <w:tmpl w:val="998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0"/>
  </w:num>
  <w:num w:numId="5">
    <w:abstractNumId w:val="1"/>
  </w:num>
  <w:num w:numId="6">
    <w:abstractNumId w:val="5"/>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AF0E9F"/>
    <w:rsid w:val="000516B1"/>
    <w:rsid w:val="0006303A"/>
    <w:rsid w:val="000841D7"/>
    <w:rsid w:val="00115813"/>
    <w:rsid w:val="001F0037"/>
    <w:rsid w:val="00201C02"/>
    <w:rsid w:val="002A33D9"/>
    <w:rsid w:val="002E09F2"/>
    <w:rsid w:val="003225AD"/>
    <w:rsid w:val="00340D2A"/>
    <w:rsid w:val="003454D7"/>
    <w:rsid w:val="003B547A"/>
    <w:rsid w:val="003D4329"/>
    <w:rsid w:val="00407BEF"/>
    <w:rsid w:val="0041384D"/>
    <w:rsid w:val="004425B2"/>
    <w:rsid w:val="00487E3D"/>
    <w:rsid w:val="004E3D5C"/>
    <w:rsid w:val="00511BB7"/>
    <w:rsid w:val="0052468E"/>
    <w:rsid w:val="00570CEE"/>
    <w:rsid w:val="00592774"/>
    <w:rsid w:val="005F75D4"/>
    <w:rsid w:val="00645FB2"/>
    <w:rsid w:val="00662B6C"/>
    <w:rsid w:val="006733A3"/>
    <w:rsid w:val="00743268"/>
    <w:rsid w:val="007A6979"/>
    <w:rsid w:val="00821FD8"/>
    <w:rsid w:val="00822F9F"/>
    <w:rsid w:val="00890BAE"/>
    <w:rsid w:val="008E2329"/>
    <w:rsid w:val="008F1610"/>
    <w:rsid w:val="008F2613"/>
    <w:rsid w:val="00911515"/>
    <w:rsid w:val="00931676"/>
    <w:rsid w:val="00947B16"/>
    <w:rsid w:val="00994575"/>
    <w:rsid w:val="009D083C"/>
    <w:rsid w:val="00A717AB"/>
    <w:rsid w:val="00A753F1"/>
    <w:rsid w:val="00A77B5B"/>
    <w:rsid w:val="00A961E2"/>
    <w:rsid w:val="00AA6CAF"/>
    <w:rsid w:val="00AB2531"/>
    <w:rsid w:val="00AD194C"/>
    <w:rsid w:val="00AF0E9F"/>
    <w:rsid w:val="00B339D8"/>
    <w:rsid w:val="00B85442"/>
    <w:rsid w:val="00BC67DA"/>
    <w:rsid w:val="00BF73A7"/>
    <w:rsid w:val="00C15C20"/>
    <w:rsid w:val="00C60630"/>
    <w:rsid w:val="00C97A44"/>
    <w:rsid w:val="00CC3FDF"/>
    <w:rsid w:val="00D35F08"/>
    <w:rsid w:val="00E06E61"/>
    <w:rsid w:val="00E7270F"/>
    <w:rsid w:val="00EA349D"/>
    <w:rsid w:val="00EB7C51"/>
    <w:rsid w:val="00ED3528"/>
    <w:rsid w:val="00F23569"/>
    <w:rsid w:val="00F67AC2"/>
    <w:rsid w:val="00F83320"/>
    <w:rsid w:val="00FA3B3B"/>
    <w:rsid w:val="00FB3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E9F"/>
    <w:pPr>
      <w:ind w:left="720"/>
      <w:contextualSpacing/>
    </w:pPr>
  </w:style>
  <w:style w:type="character" w:styleId="CommentReference">
    <w:name w:val="annotation reference"/>
    <w:basedOn w:val="DefaultParagraphFont"/>
    <w:uiPriority w:val="99"/>
    <w:semiHidden/>
    <w:unhideWhenUsed/>
    <w:rsid w:val="00340D2A"/>
    <w:rPr>
      <w:sz w:val="16"/>
      <w:szCs w:val="16"/>
    </w:rPr>
  </w:style>
  <w:style w:type="paragraph" w:styleId="CommentText">
    <w:name w:val="annotation text"/>
    <w:basedOn w:val="Normal"/>
    <w:link w:val="CommentTextChar"/>
    <w:uiPriority w:val="99"/>
    <w:semiHidden/>
    <w:unhideWhenUsed/>
    <w:rsid w:val="00340D2A"/>
    <w:pPr>
      <w:spacing w:line="240" w:lineRule="auto"/>
    </w:pPr>
    <w:rPr>
      <w:sz w:val="20"/>
      <w:szCs w:val="20"/>
    </w:rPr>
  </w:style>
  <w:style w:type="character" w:customStyle="1" w:styleId="CommentTextChar">
    <w:name w:val="Comment Text Char"/>
    <w:basedOn w:val="DefaultParagraphFont"/>
    <w:link w:val="CommentText"/>
    <w:uiPriority w:val="99"/>
    <w:semiHidden/>
    <w:rsid w:val="00340D2A"/>
    <w:rPr>
      <w:sz w:val="20"/>
      <w:szCs w:val="20"/>
    </w:rPr>
  </w:style>
  <w:style w:type="paragraph" w:styleId="CommentSubject">
    <w:name w:val="annotation subject"/>
    <w:basedOn w:val="CommentText"/>
    <w:next w:val="CommentText"/>
    <w:link w:val="CommentSubjectChar"/>
    <w:uiPriority w:val="99"/>
    <w:semiHidden/>
    <w:unhideWhenUsed/>
    <w:rsid w:val="00340D2A"/>
    <w:rPr>
      <w:b/>
      <w:bCs/>
    </w:rPr>
  </w:style>
  <w:style w:type="character" w:customStyle="1" w:styleId="CommentSubjectChar">
    <w:name w:val="Comment Subject Char"/>
    <w:basedOn w:val="CommentTextChar"/>
    <w:link w:val="CommentSubject"/>
    <w:uiPriority w:val="99"/>
    <w:semiHidden/>
    <w:rsid w:val="00340D2A"/>
    <w:rPr>
      <w:b/>
      <w:bCs/>
    </w:rPr>
  </w:style>
  <w:style w:type="paragraph" w:styleId="BalloonText">
    <w:name w:val="Balloon Text"/>
    <w:basedOn w:val="Normal"/>
    <w:link w:val="BalloonTextChar"/>
    <w:uiPriority w:val="99"/>
    <w:semiHidden/>
    <w:unhideWhenUsed/>
    <w:rsid w:val="00340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2A"/>
    <w:rPr>
      <w:rFonts w:ascii="Tahoma" w:hAnsi="Tahoma" w:cs="Tahoma"/>
      <w:sz w:val="16"/>
      <w:szCs w:val="16"/>
    </w:rPr>
  </w:style>
  <w:style w:type="character" w:styleId="Hyperlink">
    <w:name w:val="Hyperlink"/>
    <w:basedOn w:val="DefaultParagraphFont"/>
    <w:unhideWhenUsed/>
    <w:rsid w:val="00821FD8"/>
    <w:rPr>
      <w:color w:val="DB5353" w:themeColor="hyperlink"/>
      <w:u w:val="single"/>
    </w:rPr>
  </w:style>
  <w:style w:type="paragraph" w:customStyle="1" w:styleId="INFOTITLE">
    <w:name w:val="INFO TITLE"/>
    <w:basedOn w:val="Normal"/>
    <w:rsid w:val="003225AD"/>
    <w:pPr>
      <w:spacing w:before="100" w:beforeAutospacing="1" w:after="0" w:line="240" w:lineRule="auto"/>
    </w:pPr>
    <w:rPr>
      <w:rFonts w:ascii="Arial" w:eastAsia="Times New Roman" w:hAnsi="Arial" w:cs="Arial"/>
      <w:b/>
      <w:color w:val="68B11A"/>
      <w:sz w:val="24"/>
      <w:szCs w:val="24"/>
      <w:lang w:val="pt-BR"/>
    </w:rPr>
  </w:style>
  <w:style w:type="paragraph" w:customStyle="1" w:styleId="INFOBODY">
    <w:name w:val="INFO BODY"/>
    <w:basedOn w:val="BODY"/>
    <w:rsid w:val="003225AD"/>
    <w:pPr>
      <w:spacing w:after="0"/>
    </w:pPr>
    <w:rPr>
      <w:rFonts w:ascii="Arial" w:hAnsi="Arial" w:cs="Arial"/>
      <w:sz w:val="20"/>
      <w:szCs w:val="20"/>
    </w:rPr>
  </w:style>
  <w:style w:type="paragraph" w:customStyle="1" w:styleId="BODY">
    <w:name w:val="BODY"/>
    <w:basedOn w:val="Normal"/>
    <w:link w:val="BODYChar"/>
    <w:rsid w:val="003225AD"/>
    <w:pPr>
      <w:spacing w:after="180" w:line="240" w:lineRule="auto"/>
    </w:pPr>
    <w:rPr>
      <w:rFonts w:ascii="Verdana" w:eastAsia="Times New Roman" w:hAnsi="Verdana" w:cs="Times New Roman"/>
      <w:lang w:val="fr-FR"/>
    </w:rPr>
  </w:style>
  <w:style w:type="character" w:customStyle="1" w:styleId="BODYChar">
    <w:name w:val="BODY Char"/>
    <w:link w:val="BODY"/>
    <w:rsid w:val="003225AD"/>
    <w:rPr>
      <w:rFonts w:ascii="Verdana" w:eastAsia="Times New Roman" w:hAnsi="Verdana" w:cs="Times New Roman"/>
      <w:lang w:val="fr-FR"/>
    </w:rPr>
  </w:style>
  <w:style w:type="paragraph" w:customStyle="1" w:styleId="TITLE">
    <w:name w:val="TITLE"/>
    <w:basedOn w:val="Normal"/>
    <w:rsid w:val="003225AD"/>
    <w:pPr>
      <w:spacing w:before="100" w:beforeAutospacing="1" w:after="100" w:afterAutospacing="1" w:line="240" w:lineRule="auto"/>
      <w:ind w:left="3060"/>
      <w:jc w:val="right"/>
    </w:pPr>
    <w:rPr>
      <w:rFonts w:ascii="Arial" w:eastAsia="Times New Roman" w:hAnsi="Arial" w:cs="Arial"/>
      <w:b/>
      <w:color w:val="68B11A"/>
      <w:sz w:val="36"/>
      <w:szCs w:val="36"/>
    </w:rPr>
  </w:style>
  <w:style w:type="paragraph" w:styleId="Header">
    <w:name w:val="header"/>
    <w:basedOn w:val="Normal"/>
    <w:link w:val="HeaderChar"/>
    <w:uiPriority w:val="99"/>
    <w:semiHidden/>
    <w:unhideWhenUsed/>
    <w:rsid w:val="009945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4575"/>
  </w:style>
  <w:style w:type="paragraph" w:styleId="Footer">
    <w:name w:val="footer"/>
    <w:basedOn w:val="Normal"/>
    <w:link w:val="FooterChar"/>
    <w:uiPriority w:val="99"/>
    <w:unhideWhenUsed/>
    <w:rsid w:val="0099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575"/>
  </w:style>
</w:styles>
</file>

<file path=word/webSettings.xml><?xml version="1.0" encoding="utf-8"?>
<w:webSettings xmlns:r="http://schemas.openxmlformats.org/officeDocument/2006/relationships" xmlns:w="http://schemas.openxmlformats.org/wordprocessingml/2006/main">
  <w:divs>
    <w:div w:id="113141870">
      <w:bodyDiv w:val="1"/>
      <w:marLeft w:val="0"/>
      <w:marRight w:val="0"/>
      <w:marTop w:val="0"/>
      <w:marBottom w:val="0"/>
      <w:divBdr>
        <w:top w:val="none" w:sz="0" w:space="0" w:color="auto"/>
        <w:left w:val="none" w:sz="0" w:space="0" w:color="auto"/>
        <w:bottom w:val="none" w:sz="0" w:space="0" w:color="auto"/>
        <w:right w:val="none" w:sz="0" w:space="0" w:color="auto"/>
      </w:divBdr>
      <w:divsChild>
        <w:div w:id="1032657345">
          <w:marLeft w:val="360"/>
          <w:marRight w:val="0"/>
          <w:marTop w:val="86"/>
          <w:marBottom w:val="0"/>
          <w:divBdr>
            <w:top w:val="none" w:sz="0" w:space="0" w:color="auto"/>
            <w:left w:val="none" w:sz="0" w:space="0" w:color="auto"/>
            <w:bottom w:val="none" w:sz="0" w:space="0" w:color="auto"/>
            <w:right w:val="none" w:sz="0" w:space="0" w:color="auto"/>
          </w:divBdr>
        </w:div>
        <w:div w:id="93671123">
          <w:marLeft w:val="360"/>
          <w:marRight w:val="0"/>
          <w:marTop w:val="86"/>
          <w:marBottom w:val="0"/>
          <w:divBdr>
            <w:top w:val="none" w:sz="0" w:space="0" w:color="auto"/>
            <w:left w:val="none" w:sz="0" w:space="0" w:color="auto"/>
            <w:bottom w:val="none" w:sz="0" w:space="0" w:color="auto"/>
            <w:right w:val="none" w:sz="0" w:space="0" w:color="auto"/>
          </w:divBdr>
        </w:div>
        <w:div w:id="300698725">
          <w:marLeft w:val="360"/>
          <w:marRight w:val="0"/>
          <w:marTop w:val="86"/>
          <w:marBottom w:val="0"/>
          <w:divBdr>
            <w:top w:val="none" w:sz="0" w:space="0" w:color="auto"/>
            <w:left w:val="none" w:sz="0" w:space="0" w:color="auto"/>
            <w:bottom w:val="none" w:sz="0" w:space="0" w:color="auto"/>
            <w:right w:val="none" w:sz="0" w:space="0" w:color="auto"/>
          </w:divBdr>
        </w:div>
        <w:div w:id="1753622054">
          <w:marLeft w:val="360"/>
          <w:marRight w:val="0"/>
          <w:marTop w:val="86"/>
          <w:marBottom w:val="0"/>
          <w:divBdr>
            <w:top w:val="none" w:sz="0" w:space="0" w:color="auto"/>
            <w:left w:val="none" w:sz="0" w:space="0" w:color="auto"/>
            <w:bottom w:val="none" w:sz="0" w:space="0" w:color="auto"/>
            <w:right w:val="none" w:sz="0" w:space="0" w:color="auto"/>
          </w:divBdr>
        </w:div>
        <w:div w:id="439759772">
          <w:marLeft w:val="360"/>
          <w:marRight w:val="0"/>
          <w:marTop w:val="86"/>
          <w:marBottom w:val="0"/>
          <w:divBdr>
            <w:top w:val="none" w:sz="0" w:space="0" w:color="auto"/>
            <w:left w:val="none" w:sz="0" w:space="0" w:color="auto"/>
            <w:bottom w:val="none" w:sz="0" w:space="0" w:color="auto"/>
            <w:right w:val="none" w:sz="0" w:space="0" w:color="auto"/>
          </w:divBdr>
        </w:div>
      </w:divsChild>
    </w:div>
    <w:div w:id="345055777">
      <w:bodyDiv w:val="1"/>
      <w:marLeft w:val="0"/>
      <w:marRight w:val="0"/>
      <w:marTop w:val="0"/>
      <w:marBottom w:val="0"/>
      <w:divBdr>
        <w:top w:val="none" w:sz="0" w:space="0" w:color="auto"/>
        <w:left w:val="none" w:sz="0" w:space="0" w:color="auto"/>
        <w:bottom w:val="none" w:sz="0" w:space="0" w:color="auto"/>
        <w:right w:val="none" w:sz="0" w:space="0" w:color="auto"/>
      </w:divBdr>
      <w:divsChild>
        <w:div w:id="1393625310">
          <w:marLeft w:val="360"/>
          <w:marRight w:val="0"/>
          <w:marTop w:val="86"/>
          <w:marBottom w:val="0"/>
          <w:divBdr>
            <w:top w:val="none" w:sz="0" w:space="0" w:color="auto"/>
            <w:left w:val="none" w:sz="0" w:space="0" w:color="auto"/>
            <w:bottom w:val="none" w:sz="0" w:space="0" w:color="auto"/>
            <w:right w:val="none" w:sz="0" w:space="0" w:color="auto"/>
          </w:divBdr>
        </w:div>
        <w:div w:id="766460273">
          <w:marLeft w:val="360"/>
          <w:marRight w:val="0"/>
          <w:marTop w:val="86"/>
          <w:marBottom w:val="0"/>
          <w:divBdr>
            <w:top w:val="none" w:sz="0" w:space="0" w:color="auto"/>
            <w:left w:val="none" w:sz="0" w:space="0" w:color="auto"/>
            <w:bottom w:val="none" w:sz="0" w:space="0" w:color="auto"/>
            <w:right w:val="none" w:sz="0" w:space="0" w:color="auto"/>
          </w:divBdr>
        </w:div>
        <w:div w:id="881288850">
          <w:marLeft w:val="360"/>
          <w:marRight w:val="0"/>
          <w:marTop w:val="86"/>
          <w:marBottom w:val="0"/>
          <w:divBdr>
            <w:top w:val="none" w:sz="0" w:space="0" w:color="auto"/>
            <w:left w:val="none" w:sz="0" w:space="0" w:color="auto"/>
            <w:bottom w:val="none" w:sz="0" w:space="0" w:color="auto"/>
            <w:right w:val="none" w:sz="0" w:space="0" w:color="auto"/>
          </w:divBdr>
        </w:div>
        <w:div w:id="565579220">
          <w:marLeft w:val="360"/>
          <w:marRight w:val="0"/>
          <w:marTop w:val="86"/>
          <w:marBottom w:val="0"/>
          <w:divBdr>
            <w:top w:val="none" w:sz="0" w:space="0" w:color="auto"/>
            <w:left w:val="none" w:sz="0" w:space="0" w:color="auto"/>
            <w:bottom w:val="none" w:sz="0" w:space="0" w:color="auto"/>
            <w:right w:val="none" w:sz="0" w:space="0" w:color="auto"/>
          </w:divBdr>
        </w:div>
        <w:div w:id="18316180">
          <w:marLeft w:val="360"/>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pa.gov/geospatial/policie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edg.epa.go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yle.lee@epa.gov"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dg.epa.gov/eme" TargetMode="External"/><Relationship Id="rId4" Type="http://schemas.openxmlformats.org/officeDocument/2006/relationships/webSettings" Target="webSettings.xml"/><Relationship Id="rId9" Type="http://schemas.openxmlformats.org/officeDocument/2006/relationships/hyperlink" Target="http://www.epa.gov/geospatial/policies.html%20" TargetMode="External"/><Relationship Id="rId14" Type="http://schemas.openxmlformats.org/officeDocument/2006/relationships/hyperlink" Target="http://www.epa.gov/geospatial/eme.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edg.epa.gov"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Zichichi</dc:creator>
  <cp:lastModifiedBy>jzichichi</cp:lastModifiedBy>
  <cp:revision>4</cp:revision>
  <cp:lastPrinted>2011-03-18T17:58:00Z</cp:lastPrinted>
  <dcterms:created xsi:type="dcterms:W3CDTF">2011-03-16T11:08:00Z</dcterms:created>
  <dcterms:modified xsi:type="dcterms:W3CDTF">2011-03-18T17:59:00Z</dcterms:modified>
</cp:coreProperties>
</file>
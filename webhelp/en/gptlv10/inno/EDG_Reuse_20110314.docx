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225AD" w:rsidRPr="00662B6C" w:rsidRDefault="00662B6C" w:rsidP="00662B6C">
      <w:pPr>
        <w:jc w:val="center"/>
        <w:rPr>
          <w:b/>
          <w:noProof/>
          <w:color w:val="3C7483" w:themeColor="accent3" w:themeShade="80"/>
          <w:sz w:val="32"/>
          <w:szCs w:val="28"/>
        </w:rPr>
      </w:pPr>
      <w:r w:rsidRPr="00662B6C">
        <w:rPr>
          <w:b/>
          <w:noProof/>
          <w:color w:val="3C7483" w:themeColor="accent3" w:themeShade="80"/>
          <w:sz w:val="32"/>
          <w:szCs w:val="28"/>
        </w:rPr>
        <w:drawing>
          <wp:anchor distT="0" distB="0" distL="114300" distR="114300" simplePos="0" relativeHeight="251663360" behindDoc="1" locked="0" layoutInCell="1" allowOverlap="1">
            <wp:simplePos x="0" y="0"/>
            <wp:positionH relativeFrom="column">
              <wp:posOffset>104775</wp:posOffset>
            </wp:positionH>
            <wp:positionV relativeFrom="paragraph">
              <wp:posOffset>-484505</wp:posOffset>
            </wp:positionV>
            <wp:extent cx="6673850" cy="796290"/>
            <wp:effectExtent l="19050" t="0" r="0" b="0"/>
            <wp:wrapTight wrapText="bothSides">
              <wp:wrapPolygon edited="0">
                <wp:start x="-62" y="0"/>
                <wp:lineTo x="-62" y="21187"/>
                <wp:lineTo x="21579" y="21187"/>
                <wp:lineTo x="21579" y="0"/>
                <wp:lineTo x="-62" y="0"/>
              </wp:wrapPolygon>
            </wp:wrapTight>
            <wp:docPr id="1" name="Picture 0" descr="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jpg"/>
                    <pic:cNvPicPr/>
                  </pic:nvPicPr>
                  <pic:blipFill>
                    <a:blip r:embed="rId8" cstate="print"/>
                    <a:stretch>
                      <a:fillRect/>
                    </a:stretch>
                  </pic:blipFill>
                  <pic:spPr>
                    <a:xfrm>
                      <a:off x="0" y="0"/>
                      <a:ext cx="6673850" cy="796290"/>
                    </a:xfrm>
                    <a:prstGeom prst="rect">
                      <a:avLst/>
                    </a:prstGeom>
                  </pic:spPr>
                </pic:pic>
              </a:graphicData>
            </a:graphic>
          </wp:anchor>
        </w:drawing>
      </w:r>
      <w:r w:rsidR="00134075">
        <w:rPr>
          <w:b/>
          <w:noProof/>
          <w:color w:val="3C7483" w:themeColor="accent3" w:themeShade="80"/>
          <w:sz w:val="32"/>
          <w:szCs w:val="28"/>
        </w:rPr>
        <w:t>Putting the</w:t>
      </w:r>
      <w:r w:rsidRPr="00662B6C">
        <w:rPr>
          <w:b/>
          <w:noProof/>
          <w:color w:val="3C7483" w:themeColor="accent3" w:themeShade="80"/>
          <w:sz w:val="32"/>
          <w:szCs w:val="28"/>
        </w:rPr>
        <w:t xml:space="preserve"> </w:t>
      </w:r>
      <w:r w:rsidR="00272085">
        <w:rPr>
          <w:b/>
          <w:noProof/>
          <w:color w:val="3C7483" w:themeColor="accent3" w:themeShade="80"/>
          <w:sz w:val="32"/>
          <w:szCs w:val="28"/>
        </w:rPr>
        <w:t>Environmental Dataset Gateway (E</w:t>
      </w:r>
      <w:r w:rsidRPr="00662B6C">
        <w:rPr>
          <w:b/>
          <w:noProof/>
          <w:color w:val="3C7483" w:themeColor="accent3" w:themeShade="80"/>
          <w:sz w:val="32"/>
          <w:szCs w:val="28"/>
        </w:rPr>
        <w:t>DG)</w:t>
      </w:r>
      <w:r w:rsidR="00134075">
        <w:rPr>
          <w:b/>
          <w:noProof/>
          <w:color w:val="3C7483" w:themeColor="accent3" w:themeShade="80"/>
          <w:sz w:val="32"/>
          <w:szCs w:val="28"/>
        </w:rPr>
        <w:t xml:space="preserve"> to Use</w:t>
      </w:r>
    </w:p>
    <w:p w:rsidR="00427989" w:rsidRPr="009F41D6" w:rsidRDefault="00CB0197" w:rsidP="00427989">
      <w:pPr>
        <w:pStyle w:val="BODY"/>
        <w:widowControl w:val="0"/>
        <w:tabs>
          <w:tab w:val="left" w:pos="4815"/>
        </w:tabs>
        <w:spacing w:after="0"/>
        <w:ind w:left="3600"/>
        <w:jc w:val="both"/>
        <w:rPr>
          <w:rFonts w:asciiTheme="majorHAnsi" w:hAnsiTheme="majorHAnsi" w:cs="Arial"/>
          <w:b/>
          <w:noProof/>
          <w:sz w:val="20"/>
          <w:szCs w:val="20"/>
          <w:lang w:val="en-US"/>
        </w:rPr>
      </w:pPr>
      <w:r w:rsidRPr="00CB0197">
        <w:rPr>
          <w:b/>
          <w:noProof/>
          <w:color w:val="3C7483" w:themeColor="accent3" w:themeShade="80"/>
          <w:sz w:val="20"/>
          <w:szCs w:val="20"/>
        </w:rPr>
        <w:pict>
          <v:shapetype id="_x0000_t202" coordsize="21600,21600" o:spt="202" path="m,l,21600r21600,l21600,xe">
            <v:stroke joinstyle="miter"/>
            <v:path gradientshapeok="t" o:connecttype="rect"/>
          </v:shapetype>
          <v:shape id="_x0000_s1031" type="#_x0000_t202" style="position:absolute;left:0;text-align:left;margin-left:8pt;margin-top:-.2pt;width:158pt;height:610pt;z-index:251659263" fillcolor="white [3201]" strokecolor="#aac7ac [1940]" strokeweight="1pt">
            <v:fill color2="#c6dac8 [1300]" focusposition="1" focussize="" focus="100%" type="gradient"/>
            <v:shadow on="t" type="perspective" color="#365338 [1604]" opacity=".5" offset="1pt" offset2="-3pt"/>
            <v:textbox style="mso-next-textbox:#_x0000_s1031">
              <w:txbxContent>
                <w:p w:rsidR="00134075" w:rsidRDefault="00134075" w:rsidP="00134075">
                  <w:pPr>
                    <w:rPr>
                      <w:rFonts w:ascii="Arial" w:hAnsi="Arial" w:cs="Arial"/>
                      <w:b/>
                      <w:color w:val="68B11A"/>
                    </w:rPr>
                  </w:pPr>
                </w:p>
                <w:p w:rsidR="00134075" w:rsidRDefault="00134075" w:rsidP="00134075">
                  <w:pPr>
                    <w:rPr>
                      <w:rFonts w:ascii="Arial" w:hAnsi="Arial" w:cs="Arial"/>
                      <w:b/>
                      <w:color w:val="68B11A"/>
                    </w:rPr>
                  </w:pPr>
                </w:p>
                <w:p w:rsidR="00134075" w:rsidRDefault="00134075" w:rsidP="00134075">
                  <w:pPr>
                    <w:rPr>
                      <w:rFonts w:ascii="Arial" w:hAnsi="Arial" w:cs="Arial"/>
                      <w:b/>
                      <w:color w:val="68B11A"/>
                    </w:rPr>
                  </w:pPr>
                </w:p>
                <w:p w:rsidR="00134075" w:rsidRDefault="00134075" w:rsidP="00134075">
                  <w:pPr>
                    <w:rPr>
                      <w:rFonts w:ascii="Arial" w:hAnsi="Arial" w:cs="Arial"/>
                      <w:b/>
                      <w:color w:val="68B11A"/>
                    </w:rPr>
                  </w:pPr>
                </w:p>
                <w:p w:rsidR="00134075" w:rsidRDefault="00134075" w:rsidP="00134075">
                  <w:pPr>
                    <w:rPr>
                      <w:rFonts w:ascii="Arial" w:hAnsi="Arial" w:cs="Arial"/>
                      <w:b/>
                      <w:color w:val="68B11A"/>
                    </w:rPr>
                  </w:pPr>
                </w:p>
                <w:p w:rsidR="00134075" w:rsidRDefault="00134075" w:rsidP="00134075">
                  <w:pPr>
                    <w:rPr>
                      <w:rFonts w:ascii="Arial" w:hAnsi="Arial" w:cs="Arial"/>
                      <w:b/>
                      <w:color w:val="68B11A"/>
                    </w:rPr>
                  </w:pPr>
                </w:p>
                <w:p w:rsidR="001749F5" w:rsidRDefault="001749F5" w:rsidP="00134075">
                  <w:pPr>
                    <w:spacing w:after="0"/>
                    <w:rPr>
                      <w:rFonts w:asciiTheme="majorHAnsi" w:hAnsiTheme="majorHAnsi" w:cs="Arial"/>
                      <w:b/>
                      <w:sz w:val="24"/>
                      <w:szCs w:val="24"/>
                    </w:rPr>
                  </w:pPr>
                </w:p>
                <w:p w:rsidR="001749F5" w:rsidRDefault="001749F5" w:rsidP="00134075">
                  <w:pPr>
                    <w:spacing w:after="0"/>
                    <w:rPr>
                      <w:rFonts w:asciiTheme="majorHAnsi" w:hAnsiTheme="majorHAnsi" w:cs="Arial"/>
                      <w:b/>
                      <w:sz w:val="24"/>
                      <w:szCs w:val="24"/>
                    </w:rPr>
                  </w:pPr>
                </w:p>
                <w:p w:rsidR="001749F5" w:rsidRDefault="001749F5" w:rsidP="00134075">
                  <w:pPr>
                    <w:spacing w:after="0"/>
                    <w:rPr>
                      <w:rFonts w:asciiTheme="majorHAnsi" w:hAnsiTheme="majorHAnsi" w:cs="Arial"/>
                      <w:b/>
                      <w:sz w:val="24"/>
                      <w:szCs w:val="24"/>
                    </w:rPr>
                  </w:pPr>
                </w:p>
                <w:p w:rsidR="001749F5" w:rsidRDefault="001749F5" w:rsidP="00134075">
                  <w:pPr>
                    <w:spacing w:after="0"/>
                    <w:rPr>
                      <w:rFonts w:asciiTheme="majorHAnsi" w:hAnsiTheme="majorHAnsi" w:cs="Arial"/>
                      <w:b/>
                      <w:sz w:val="24"/>
                      <w:szCs w:val="24"/>
                    </w:rPr>
                  </w:pPr>
                </w:p>
                <w:p w:rsidR="00134075" w:rsidRDefault="00134075" w:rsidP="00134075">
                  <w:pPr>
                    <w:spacing w:after="0"/>
                    <w:rPr>
                      <w:rFonts w:asciiTheme="majorHAnsi" w:hAnsiTheme="majorHAnsi" w:cs="Arial"/>
                      <w:b/>
                      <w:sz w:val="24"/>
                      <w:szCs w:val="24"/>
                    </w:rPr>
                  </w:pPr>
                  <w:r>
                    <w:rPr>
                      <w:rFonts w:asciiTheme="majorHAnsi" w:hAnsiTheme="majorHAnsi" w:cs="Arial"/>
                      <w:b/>
                      <w:sz w:val="24"/>
                      <w:szCs w:val="24"/>
                    </w:rPr>
                    <w:t>Detailed Instructions</w:t>
                  </w:r>
                </w:p>
                <w:p w:rsidR="00134075" w:rsidRPr="00134075" w:rsidRDefault="00134075" w:rsidP="00134075">
                  <w:pPr>
                    <w:spacing w:after="0"/>
                    <w:rPr>
                      <w:rFonts w:asciiTheme="majorHAnsi" w:hAnsiTheme="majorHAnsi" w:cs="Arial"/>
                      <w:b/>
                      <w:sz w:val="20"/>
                      <w:szCs w:val="24"/>
                    </w:rPr>
                  </w:pPr>
                  <w:r w:rsidRPr="00134075">
                    <w:rPr>
                      <w:rFonts w:asciiTheme="majorHAnsi" w:hAnsiTheme="majorHAnsi" w:cs="Arial"/>
                      <w:sz w:val="20"/>
                      <w:szCs w:val="24"/>
                    </w:rPr>
                    <w:t>Link to</w:t>
                  </w:r>
                  <w:r w:rsidR="003622C8">
                    <w:rPr>
                      <w:rFonts w:asciiTheme="majorHAnsi" w:hAnsiTheme="majorHAnsi" w:cs="Arial"/>
                      <w:sz w:val="20"/>
                      <w:szCs w:val="24"/>
                    </w:rPr>
                    <w:t xml:space="preserve"> the</w:t>
                  </w:r>
                  <w:r w:rsidRPr="00134075">
                    <w:rPr>
                      <w:rFonts w:asciiTheme="majorHAnsi" w:hAnsiTheme="majorHAnsi" w:cs="Arial"/>
                      <w:sz w:val="20"/>
                      <w:szCs w:val="24"/>
                    </w:rPr>
                    <w:t xml:space="preserve"> </w:t>
                  </w:r>
                  <w:hyperlink r:id="rId9" w:history="1">
                    <w:r w:rsidRPr="00134075">
                      <w:rPr>
                        <w:rStyle w:val="Hyperlink"/>
                        <w:rFonts w:asciiTheme="majorHAnsi" w:hAnsiTheme="majorHAnsi" w:cs="Arial"/>
                        <w:sz w:val="20"/>
                        <w:szCs w:val="24"/>
                      </w:rPr>
                      <w:t>Reuse Components</w:t>
                    </w:r>
                  </w:hyperlink>
                  <w:r w:rsidRPr="00134075">
                    <w:rPr>
                      <w:rFonts w:asciiTheme="majorHAnsi" w:hAnsiTheme="majorHAnsi" w:cs="Arial"/>
                      <w:sz w:val="20"/>
                      <w:szCs w:val="24"/>
                    </w:rPr>
                    <w:t xml:space="preserve"> page from the </w:t>
                  </w:r>
                  <w:r w:rsidR="00272085">
                    <w:rPr>
                      <w:rFonts w:asciiTheme="majorHAnsi" w:hAnsiTheme="majorHAnsi" w:cs="Arial"/>
                      <w:sz w:val="20"/>
                      <w:szCs w:val="24"/>
                    </w:rPr>
                    <w:t>EDG</w:t>
                  </w:r>
                  <w:r w:rsidRPr="00134075">
                    <w:rPr>
                      <w:rFonts w:asciiTheme="majorHAnsi" w:hAnsiTheme="majorHAnsi" w:cs="Arial"/>
                      <w:sz w:val="20"/>
                      <w:szCs w:val="24"/>
                    </w:rPr>
                    <w:t xml:space="preserve"> Home Page, or visit the </w:t>
                  </w:r>
                  <w:hyperlink r:id="rId10" w:anchor="using_rest.htm" w:history="1">
                    <w:r w:rsidR="00272085">
                      <w:rPr>
                        <w:rStyle w:val="Hyperlink"/>
                        <w:rFonts w:asciiTheme="majorHAnsi" w:hAnsiTheme="majorHAnsi" w:cs="Arial"/>
                        <w:sz w:val="20"/>
                        <w:szCs w:val="24"/>
                      </w:rPr>
                      <w:t>EDG</w:t>
                    </w:r>
                    <w:r w:rsidRPr="00134075">
                      <w:rPr>
                        <w:rStyle w:val="Hyperlink"/>
                        <w:rFonts w:asciiTheme="majorHAnsi" w:hAnsiTheme="majorHAnsi" w:cs="Arial"/>
                        <w:sz w:val="20"/>
                        <w:szCs w:val="24"/>
                      </w:rPr>
                      <w:t xml:space="preserve"> Help</w:t>
                    </w:r>
                  </w:hyperlink>
                </w:p>
                <w:p w:rsidR="002E09F2" w:rsidRDefault="002E09F2" w:rsidP="00134075">
                  <w:pPr>
                    <w:spacing w:after="0"/>
                  </w:pPr>
                </w:p>
              </w:txbxContent>
            </v:textbox>
          </v:shape>
        </w:pict>
      </w:r>
      <w:r w:rsidR="00427989" w:rsidRPr="009F41D6">
        <w:rPr>
          <w:rFonts w:asciiTheme="majorHAnsi" w:hAnsiTheme="majorHAnsi" w:cs="Arial"/>
          <w:b/>
          <w:noProof/>
          <w:sz w:val="20"/>
          <w:szCs w:val="20"/>
          <w:lang w:val="en-US"/>
        </w:rPr>
        <w:t xml:space="preserve">Why Use </w:t>
      </w:r>
      <w:r w:rsidR="00272085">
        <w:rPr>
          <w:rFonts w:asciiTheme="majorHAnsi" w:hAnsiTheme="majorHAnsi" w:cs="Arial"/>
          <w:b/>
          <w:noProof/>
          <w:sz w:val="20"/>
          <w:szCs w:val="20"/>
          <w:lang w:val="en-US"/>
        </w:rPr>
        <w:t>EDG</w:t>
      </w:r>
      <w:r w:rsidR="00427989" w:rsidRPr="009F41D6">
        <w:rPr>
          <w:rFonts w:asciiTheme="majorHAnsi" w:hAnsiTheme="majorHAnsi" w:cs="Arial"/>
          <w:b/>
          <w:noProof/>
          <w:sz w:val="20"/>
          <w:szCs w:val="20"/>
          <w:lang w:val="en-US"/>
        </w:rPr>
        <w:t xml:space="preserve"> Outputs?</w:t>
      </w:r>
    </w:p>
    <w:p w:rsidR="00427989" w:rsidRPr="009F41D6" w:rsidRDefault="00427989" w:rsidP="00427989">
      <w:pPr>
        <w:pStyle w:val="BODY"/>
        <w:widowControl w:val="0"/>
        <w:spacing w:after="0"/>
        <w:ind w:left="3600"/>
        <w:jc w:val="both"/>
        <w:rPr>
          <w:rFonts w:asciiTheme="majorHAnsi" w:hAnsiTheme="majorHAnsi"/>
          <w:noProof/>
          <w:color w:val="000000"/>
          <w:sz w:val="20"/>
          <w:szCs w:val="20"/>
          <w:lang w:val="en-US"/>
        </w:rPr>
      </w:pPr>
      <w:r w:rsidRPr="009F41D6">
        <w:rPr>
          <w:rFonts w:asciiTheme="majorHAnsi" w:hAnsiTheme="majorHAnsi"/>
          <w:noProof/>
          <w:color w:val="000000"/>
          <w:sz w:val="20"/>
          <w:szCs w:val="20"/>
          <w:lang w:val="en-US"/>
        </w:rPr>
        <w:t xml:space="preserve">The </w:t>
      </w:r>
      <w:r w:rsidR="00272085">
        <w:rPr>
          <w:rFonts w:asciiTheme="majorHAnsi" w:hAnsiTheme="majorHAnsi"/>
          <w:noProof/>
          <w:color w:val="000000"/>
          <w:sz w:val="20"/>
          <w:szCs w:val="20"/>
          <w:lang w:val="en-US"/>
        </w:rPr>
        <w:t>EDG</w:t>
      </w:r>
      <w:r w:rsidRPr="009F41D6">
        <w:rPr>
          <w:rFonts w:asciiTheme="majorHAnsi" w:hAnsiTheme="majorHAnsi"/>
          <w:noProof/>
          <w:color w:val="000000"/>
          <w:sz w:val="20"/>
          <w:szCs w:val="20"/>
          <w:lang w:val="en-US"/>
        </w:rPr>
        <w:t xml:space="preserve">’s reusable outputs allow you to easily promote your resources without a significant investment of time.  For example, by copying and pasting simple </w:t>
      </w:r>
      <w:r w:rsidR="00272085">
        <w:rPr>
          <w:rFonts w:asciiTheme="majorHAnsi" w:hAnsiTheme="majorHAnsi"/>
          <w:noProof/>
          <w:color w:val="000000"/>
          <w:sz w:val="20"/>
          <w:szCs w:val="20"/>
          <w:lang w:val="en-US"/>
        </w:rPr>
        <w:t>EDG</w:t>
      </w:r>
      <w:r w:rsidRPr="009F41D6">
        <w:rPr>
          <w:rFonts w:asciiTheme="majorHAnsi" w:hAnsiTheme="majorHAnsi"/>
          <w:noProof/>
          <w:color w:val="000000"/>
          <w:sz w:val="20"/>
          <w:szCs w:val="20"/>
          <w:lang w:val="en-US"/>
        </w:rPr>
        <w:t xml:space="preserve"> REST URLs into your web pages, you can:</w:t>
      </w:r>
    </w:p>
    <w:p w:rsidR="00427989" w:rsidRPr="009F41D6" w:rsidRDefault="00427989" w:rsidP="00427989">
      <w:pPr>
        <w:pStyle w:val="BODY"/>
        <w:widowControl w:val="0"/>
        <w:numPr>
          <w:ilvl w:val="0"/>
          <w:numId w:val="11"/>
        </w:numPr>
        <w:spacing w:after="0"/>
        <w:jc w:val="both"/>
        <w:rPr>
          <w:rFonts w:asciiTheme="majorHAnsi" w:hAnsiTheme="majorHAnsi"/>
          <w:noProof/>
          <w:color w:val="000000"/>
          <w:sz w:val="20"/>
          <w:szCs w:val="20"/>
          <w:lang w:val="en-US"/>
        </w:rPr>
      </w:pPr>
      <w:r w:rsidRPr="009F41D6">
        <w:rPr>
          <w:rFonts w:asciiTheme="majorHAnsi" w:hAnsiTheme="majorHAnsi"/>
          <w:noProof/>
          <w:color w:val="000000"/>
          <w:sz w:val="20"/>
          <w:szCs w:val="20"/>
          <w:lang w:val="en-US"/>
        </w:rPr>
        <w:t xml:space="preserve">Embed </w:t>
      </w:r>
      <w:r w:rsidRPr="009F41D6">
        <w:rPr>
          <w:rFonts w:asciiTheme="majorHAnsi" w:hAnsiTheme="majorHAnsi"/>
          <w:b/>
          <w:noProof/>
          <w:color w:val="000000"/>
          <w:sz w:val="20"/>
          <w:szCs w:val="20"/>
          <w:lang w:val="en-US"/>
        </w:rPr>
        <w:t>custom views</w:t>
      </w:r>
      <w:r w:rsidRPr="009F41D6">
        <w:rPr>
          <w:rFonts w:asciiTheme="majorHAnsi" w:hAnsiTheme="majorHAnsi"/>
          <w:noProof/>
          <w:color w:val="000000"/>
          <w:sz w:val="20"/>
          <w:szCs w:val="20"/>
          <w:lang w:val="en-US"/>
        </w:rPr>
        <w:t xml:space="preserve"> of your metadata in your websites</w:t>
      </w:r>
    </w:p>
    <w:p w:rsidR="00427989" w:rsidRPr="009F41D6" w:rsidRDefault="00427989" w:rsidP="00427989">
      <w:pPr>
        <w:pStyle w:val="BODY"/>
        <w:widowControl w:val="0"/>
        <w:numPr>
          <w:ilvl w:val="0"/>
          <w:numId w:val="11"/>
        </w:numPr>
        <w:spacing w:after="0"/>
        <w:jc w:val="both"/>
        <w:rPr>
          <w:rFonts w:asciiTheme="majorHAnsi" w:hAnsiTheme="majorHAnsi"/>
          <w:noProof/>
          <w:color w:val="000000"/>
          <w:sz w:val="20"/>
          <w:szCs w:val="20"/>
          <w:lang w:val="en-US"/>
        </w:rPr>
      </w:pPr>
      <w:r w:rsidRPr="009F41D6">
        <w:rPr>
          <w:rFonts w:asciiTheme="majorHAnsi" w:hAnsiTheme="majorHAnsi"/>
          <w:noProof/>
          <w:color w:val="000000"/>
          <w:sz w:val="20"/>
          <w:szCs w:val="20"/>
          <w:lang w:val="en-US"/>
        </w:rPr>
        <w:t>Access your metadata from any web page</w:t>
      </w:r>
    </w:p>
    <w:p w:rsidR="00427989" w:rsidRPr="009F41D6" w:rsidRDefault="001749F5" w:rsidP="00427989">
      <w:pPr>
        <w:pStyle w:val="BODY"/>
        <w:widowControl w:val="0"/>
        <w:numPr>
          <w:ilvl w:val="1"/>
          <w:numId w:val="11"/>
        </w:numPr>
        <w:spacing w:after="0"/>
        <w:jc w:val="both"/>
        <w:rPr>
          <w:rFonts w:asciiTheme="majorHAnsi" w:hAnsiTheme="majorHAnsi"/>
          <w:noProof/>
          <w:color w:val="000000"/>
          <w:sz w:val="20"/>
          <w:szCs w:val="20"/>
          <w:lang w:val="en-US"/>
        </w:rPr>
      </w:pPr>
      <w:r>
        <w:rPr>
          <w:rFonts w:asciiTheme="majorHAnsi" w:hAnsiTheme="majorHAnsi"/>
          <w:noProof/>
          <w:color w:val="000000"/>
          <w:sz w:val="20"/>
          <w:szCs w:val="20"/>
          <w:lang w:val="en-US"/>
        </w:rPr>
        <w:drawing>
          <wp:anchor distT="0" distB="0" distL="114300" distR="114300" simplePos="0" relativeHeight="251679744" behindDoc="0" locked="0" layoutInCell="1" allowOverlap="1">
            <wp:simplePos x="0" y="0"/>
            <wp:positionH relativeFrom="column">
              <wp:posOffset>314325</wp:posOffset>
            </wp:positionH>
            <wp:positionV relativeFrom="paragraph">
              <wp:posOffset>58197</wp:posOffset>
            </wp:positionV>
            <wp:extent cx="1517650" cy="940245"/>
            <wp:effectExtent l="19050" t="19050" r="25400" b="12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tretch>
                      <a:fillRect/>
                    </a:stretch>
                  </pic:blipFill>
                  <pic:spPr bwMode="auto">
                    <a:xfrm>
                      <a:off x="0" y="0"/>
                      <a:ext cx="1517650" cy="940245"/>
                    </a:xfrm>
                    <a:prstGeom prst="rect">
                      <a:avLst/>
                    </a:prstGeom>
                    <a:noFill/>
                    <a:ln w="9525" cmpd="sng">
                      <a:solidFill>
                        <a:srgbClr val="C0504D"/>
                      </a:solidFill>
                      <a:miter lim="800000"/>
                      <a:headEnd/>
                      <a:tailEnd/>
                    </a:ln>
                    <a:effectLst/>
                  </pic:spPr>
                </pic:pic>
              </a:graphicData>
            </a:graphic>
          </wp:anchor>
        </w:drawing>
      </w:r>
      <w:r w:rsidR="00427989" w:rsidRPr="009F41D6">
        <w:rPr>
          <w:rFonts w:asciiTheme="majorHAnsi" w:hAnsiTheme="majorHAnsi"/>
          <w:noProof/>
          <w:color w:val="000000"/>
          <w:sz w:val="20"/>
          <w:szCs w:val="20"/>
          <w:lang w:val="en-US"/>
        </w:rPr>
        <w:t xml:space="preserve">Apply your own </w:t>
      </w:r>
      <w:r w:rsidR="00427989" w:rsidRPr="009F41D6">
        <w:rPr>
          <w:rFonts w:asciiTheme="majorHAnsi" w:hAnsiTheme="majorHAnsi"/>
          <w:b/>
          <w:noProof/>
          <w:color w:val="000000"/>
          <w:sz w:val="20"/>
          <w:szCs w:val="20"/>
          <w:lang w:val="en-US"/>
        </w:rPr>
        <w:t>styles</w:t>
      </w:r>
      <w:r w:rsidR="00427989" w:rsidRPr="009F41D6">
        <w:rPr>
          <w:rFonts w:asciiTheme="majorHAnsi" w:hAnsiTheme="majorHAnsi"/>
          <w:noProof/>
          <w:color w:val="000000"/>
          <w:sz w:val="20"/>
          <w:szCs w:val="20"/>
          <w:lang w:val="en-US"/>
        </w:rPr>
        <w:t xml:space="preserve"> and customizations</w:t>
      </w:r>
    </w:p>
    <w:p w:rsidR="00427989" w:rsidRPr="009F41D6" w:rsidRDefault="00CB0197" w:rsidP="00427989">
      <w:pPr>
        <w:pStyle w:val="BODY"/>
        <w:widowControl w:val="0"/>
        <w:numPr>
          <w:ilvl w:val="0"/>
          <w:numId w:val="11"/>
        </w:numPr>
        <w:spacing w:after="0"/>
        <w:jc w:val="both"/>
        <w:rPr>
          <w:rFonts w:asciiTheme="majorHAnsi" w:hAnsiTheme="majorHAnsi"/>
          <w:noProof/>
          <w:color w:val="000000"/>
          <w:sz w:val="20"/>
          <w:szCs w:val="20"/>
          <w:lang w:val="en-US"/>
        </w:rPr>
      </w:pPr>
      <w:r>
        <w:rPr>
          <w:rFonts w:asciiTheme="majorHAnsi" w:hAnsiTheme="majorHAnsi"/>
          <w:noProof/>
          <w:color w:val="000000"/>
          <w:sz w:val="20"/>
          <w:szCs w:val="20"/>
          <w:lang w:val="en-US"/>
        </w:rPr>
        <w:pict>
          <v:shape id="_x0000_s1042" type="#_x0000_t202" style="position:absolute;left:0;text-align:left;margin-left:48.9pt;margin-top:150pt;width:144.9pt;height:74.15pt;z-index:251672576;mso-position-horizontal-relative:page;mso-position-vertical-relative:page" filled="f" stroked="f">
            <v:textbox style="mso-next-textbox:#_x0000_s1042" inset="0,,0">
              <w:txbxContent>
                <w:p w:rsidR="00134075" w:rsidRPr="00994575" w:rsidRDefault="00134075" w:rsidP="00134075">
                  <w:pPr>
                    <w:pStyle w:val="INFOTITLE"/>
                    <w:rPr>
                      <w:rFonts w:asciiTheme="majorHAnsi" w:hAnsiTheme="majorHAnsi"/>
                      <w:color w:val="auto"/>
                      <w:lang w:val="en-US"/>
                    </w:rPr>
                  </w:pPr>
                  <w:r w:rsidRPr="00994575">
                    <w:rPr>
                      <w:rFonts w:asciiTheme="majorHAnsi" w:hAnsiTheme="majorHAnsi"/>
                      <w:color w:val="auto"/>
                      <w:lang w:val="en-US"/>
                    </w:rPr>
                    <w:t xml:space="preserve">Access the </w:t>
                  </w:r>
                  <w:r w:rsidR="00272085">
                    <w:rPr>
                      <w:rFonts w:asciiTheme="majorHAnsi" w:hAnsiTheme="majorHAnsi"/>
                      <w:color w:val="auto"/>
                      <w:lang w:val="en-US"/>
                    </w:rPr>
                    <w:t>EDG</w:t>
                  </w:r>
                </w:p>
                <w:p w:rsidR="00134075" w:rsidRPr="006359EE" w:rsidRDefault="00CB0197" w:rsidP="00134075">
                  <w:pPr>
                    <w:pStyle w:val="INFOBODY"/>
                    <w:tabs>
                      <w:tab w:val="left" w:pos="360"/>
                    </w:tabs>
                    <w:rPr>
                      <w:rFonts w:asciiTheme="majorHAnsi" w:hAnsiTheme="majorHAnsi"/>
                      <w:color w:val="0033CC"/>
                      <w:u w:val="single"/>
                      <w:lang w:val="en-US"/>
                    </w:rPr>
                  </w:pPr>
                  <w:r w:rsidRPr="006359EE">
                    <w:rPr>
                      <w:rFonts w:asciiTheme="majorHAnsi" w:hAnsiTheme="majorHAnsi"/>
                      <w:color w:val="0033CC"/>
                      <w:u w:val="single"/>
                      <w:lang w:val="en-US"/>
                    </w:rPr>
                    <w:fldChar w:fldCharType="begin"/>
                  </w:r>
                  <w:r w:rsidR="006359EE" w:rsidRPr="006359EE">
                    <w:rPr>
                      <w:rFonts w:asciiTheme="majorHAnsi" w:hAnsiTheme="majorHAnsi"/>
                      <w:color w:val="0033CC"/>
                      <w:u w:val="single"/>
                      <w:lang w:val="en-US"/>
                    </w:rPr>
                    <w:instrText xml:space="preserve"> HYPERLINK "http://edg.epa.gov" </w:instrText>
                  </w:r>
                  <w:r w:rsidRPr="006359EE">
                    <w:rPr>
                      <w:rFonts w:asciiTheme="majorHAnsi" w:hAnsiTheme="majorHAnsi"/>
                      <w:color w:val="0033CC"/>
                      <w:u w:val="single"/>
                      <w:lang w:val="en-US"/>
                    </w:rPr>
                    <w:fldChar w:fldCharType="separate"/>
                  </w:r>
                  <w:ins w:id="0" w:author="Alexandra" w:date="2010-11-12T11:11:00Z">
                    <w:r w:rsidR="006359EE" w:rsidRPr="006359EE">
                      <w:rPr>
                        <w:rStyle w:val="Hyperlink"/>
                        <w:rFonts w:asciiTheme="majorHAnsi" w:hAnsiTheme="majorHAnsi"/>
                        <w:color w:val="0033CC"/>
                        <w:lang w:val="en-US"/>
                      </w:rPr>
                      <w:t>http://</w:t>
                    </w:r>
                  </w:ins>
                  <w:r w:rsidR="006359EE" w:rsidRPr="006359EE">
                    <w:rPr>
                      <w:rStyle w:val="Hyperlink"/>
                      <w:rFonts w:asciiTheme="majorHAnsi" w:hAnsiTheme="majorHAnsi"/>
                      <w:color w:val="0033CC"/>
                      <w:lang w:val="en-US"/>
                    </w:rPr>
                    <w:t>edg.</w:t>
                  </w:r>
                  <w:ins w:id="1" w:author="Alexandra" w:date="2010-11-12T11:11:00Z">
                    <w:r w:rsidR="006359EE" w:rsidRPr="006359EE">
                      <w:rPr>
                        <w:rStyle w:val="Hyperlink"/>
                        <w:rFonts w:asciiTheme="majorHAnsi" w:hAnsiTheme="majorHAnsi"/>
                        <w:color w:val="0033CC"/>
                        <w:lang w:val="en-US"/>
                      </w:rPr>
                      <w:t>epa.gov</w:t>
                    </w:r>
                  </w:ins>
                  <w:r w:rsidRPr="006359EE">
                    <w:rPr>
                      <w:rFonts w:asciiTheme="majorHAnsi" w:hAnsiTheme="majorHAnsi"/>
                      <w:color w:val="0033CC"/>
                      <w:u w:val="single"/>
                      <w:lang w:val="en-US"/>
                    </w:rPr>
                    <w:fldChar w:fldCharType="end"/>
                  </w:r>
                </w:p>
                <w:p w:rsidR="00134075" w:rsidRPr="00662B6C" w:rsidRDefault="00134075" w:rsidP="00134075">
                  <w:pPr>
                    <w:pStyle w:val="INFOBODY"/>
                    <w:rPr>
                      <w:rFonts w:asciiTheme="majorHAnsi" w:hAnsiTheme="majorHAnsi"/>
                      <w:lang w:val="en-US"/>
                    </w:rPr>
                  </w:pPr>
                  <w:r w:rsidRPr="00662B6C">
                    <w:rPr>
                      <w:rFonts w:asciiTheme="majorHAnsi" w:hAnsiTheme="majorHAnsi"/>
                      <w:lang w:val="en-US"/>
                    </w:rPr>
                    <w:t>Includes login for EPA personnel and contractors</w:t>
                  </w:r>
                </w:p>
                <w:p w:rsidR="00134075" w:rsidRDefault="00134075" w:rsidP="00134075">
                  <w:pPr>
                    <w:pStyle w:val="INFOBODY"/>
                    <w:rPr>
                      <w:lang w:val="en-US"/>
                    </w:rPr>
                  </w:pPr>
                </w:p>
                <w:p w:rsidR="00134075" w:rsidRPr="00F65B52" w:rsidRDefault="00134075" w:rsidP="00134075">
                  <w:pPr>
                    <w:pStyle w:val="INFOBODY"/>
                    <w:rPr>
                      <w:lang w:val="en-US"/>
                    </w:rPr>
                  </w:pPr>
                </w:p>
              </w:txbxContent>
            </v:textbox>
            <w10:wrap anchorx="page" anchory="page"/>
            <w10:anchorlock/>
          </v:shape>
        </w:pict>
      </w:r>
      <w:r w:rsidR="00427989" w:rsidRPr="009F41D6">
        <w:rPr>
          <w:rFonts w:asciiTheme="majorHAnsi" w:hAnsiTheme="majorHAnsi"/>
          <w:noProof/>
          <w:color w:val="000000"/>
          <w:sz w:val="20"/>
          <w:szCs w:val="20"/>
          <w:lang w:val="en-US"/>
        </w:rPr>
        <w:t xml:space="preserve">Allow users to </w:t>
      </w:r>
      <w:r w:rsidR="00427989" w:rsidRPr="009F41D6">
        <w:rPr>
          <w:rFonts w:asciiTheme="majorHAnsi" w:hAnsiTheme="majorHAnsi"/>
          <w:b/>
          <w:noProof/>
          <w:color w:val="000000"/>
          <w:sz w:val="20"/>
          <w:szCs w:val="20"/>
          <w:lang w:val="en-US"/>
        </w:rPr>
        <w:t>subscribe</w:t>
      </w:r>
      <w:r w:rsidR="00427989" w:rsidRPr="009F41D6">
        <w:rPr>
          <w:rFonts w:asciiTheme="majorHAnsi" w:hAnsiTheme="majorHAnsi"/>
          <w:noProof/>
          <w:color w:val="000000"/>
          <w:sz w:val="20"/>
          <w:szCs w:val="20"/>
          <w:lang w:val="en-US"/>
        </w:rPr>
        <w:t xml:space="preserve"> to dynamic </w:t>
      </w:r>
      <w:r w:rsidR="00427989" w:rsidRPr="009F41D6">
        <w:rPr>
          <w:rFonts w:asciiTheme="majorHAnsi" w:hAnsiTheme="majorHAnsi"/>
          <w:b/>
          <w:noProof/>
          <w:color w:val="000000"/>
          <w:sz w:val="20"/>
          <w:szCs w:val="20"/>
          <w:lang w:val="en-US"/>
        </w:rPr>
        <w:t xml:space="preserve">feeds </w:t>
      </w:r>
      <w:r w:rsidR="00427989" w:rsidRPr="009F41D6">
        <w:rPr>
          <w:rFonts w:asciiTheme="majorHAnsi" w:hAnsiTheme="majorHAnsi"/>
          <w:noProof/>
          <w:color w:val="000000"/>
          <w:sz w:val="20"/>
          <w:szCs w:val="20"/>
          <w:lang w:val="en-US"/>
        </w:rPr>
        <w:t>that link to your records</w:t>
      </w:r>
    </w:p>
    <w:p w:rsidR="00427989" w:rsidRPr="009F41D6" w:rsidRDefault="00427989" w:rsidP="00427989">
      <w:pPr>
        <w:pStyle w:val="BODY"/>
        <w:widowControl w:val="0"/>
        <w:numPr>
          <w:ilvl w:val="0"/>
          <w:numId w:val="11"/>
        </w:numPr>
        <w:spacing w:after="0"/>
        <w:jc w:val="both"/>
        <w:rPr>
          <w:rFonts w:asciiTheme="majorHAnsi" w:hAnsiTheme="majorHAnsi"/>
          <w:noProof/>
          <w:color w:val="000000"/>
          <w:sz w:val="20"/>
          <w:szCs w:val="20"/>
          <w:lang w:val="en-US"/>
        </w:rPr>
      </w:pPr>
      <w:r w:rsidRPr="009F41D6">
        <w:rPr>
          <w:rFonts w:asciiTheme="majorHAnsi" w:hAnsiTheme="majorHAnsi"/>
          <w:noProof/>
          <w:color w:val="000000"/>
          <w:sz w:val="20"/>
          <w:szCs w:val="20"/>
          <w:lang w:val="en-US"/>
        </w:rPr>
        <w:t>Visualize your data and metadata in new and exciting ways</w:t>
      </w:r>
    </w:p>
    <w:p w:rsidR="00427989" w:rsidRPr="009F41D6" w:rsidRDefault="00427989" w:rsidP="00427989">
      <w:pPr>
        <w:pStyle w:val="BODY"/>
        <w:widowControl w:val="0"/>
        <w:spacing w:after="0"/>
        <w:ind w:left="3600"/>
        <w:jc w:val="both"/>
        <w:rPr>
          <w:rFonts w:asciiTheme="majorHAnsi" w:hAnsiTheme="majorHAnsi"/>
          <w:noProof/>
          <w:color w:val="000000"/>
          <w:sz w:val="20"/>
          <w:szCs w:val="20"/>
          <w:lang w:val="en-US"/>
        </w:rPr>
      </w:pPr>
    </w:p>
    <w:p w:rsidR="003622C8" w:rsidRDefault="003622C8" w:rsidP="00427989">
      <w:pPr>
        <w:pStyle w:val="BODY"/>
        <w:widowControl w:val="0"/>
        <w:tabs>
          <w:tab w:val="left" w:pos="4815"/>
        </w:tabs>
        <w:spacing w:after="0"/>
        <w:ind w:left="3600"/>
        <w:jc w:val="both"/>
        <w:rPr>
          <w:rFonts w:asciiTheme="majorHAnsi" w:hAnsiTheme="majorHAnsi" w:cs="Arial"/>
          <w:b/>
          <w:noProof/>
          <w:sz w:val="20"/>
          <w:szCs w:val="20"/>
          <w:lang w:val="en-US"/>
        </w:rPr>
      </w:pPr>
    </w:p>
    <w:p w:rsidR="00427989" w:rsidRPr="009F41D6" w:rsidRDefault="00427989" w:rsidP="00427989">
      <w:pPr>
        <w:pStyle w:val="BODY"/>
        <w:widowControl w:val="0"/>
        <w:tabs>
          <w:tab w:val="left" w:pos="4815"/>
        </w:tabs>
        <w:spacing w:after="0"/>
        <w:ind w:left="3600"/>
        <w:jc w:val="both"/>
        <w:rPr>
          <w:rFonts w:asciiTheme="majorHAnsi" w:hAnsiTheme="majorHAnsi" w:cs="Arial"/>
          <w:noProof/>
          <w:sz w:val="20"/>
          <w:szCs w:val="20"/>
          <w:lang w:val="en-US"/>
        </w:rPr>
      </w:pPr>
      <w:r w:rsidRPr="009F41D6">
        <w:rPr>
          <w:rFonts w:asciiTheme="majorHAnsi" w:hAnsiTheme="majorHAnsi" w:cs="Arial"/>
          <w:b/>
          <w:noProof/>
          <w:sz w:val="20"/>
          <w:szCs w:val="20"/>
          <w:lang w:val="en-US"/>
        </w:rPr>
        <w:t xml:space="preserve">How to Embed </w:t>
      </w:r>
      <w:r w:rsidR="00272085">
        <w:rPr>
          <w:rFonts w:asciiTheme="majorHAnsi" w:hAnsiTheme="majorHAnsi" w:cs="Arial"/>
          <w:b/>
          <w:noProof/>
          <w:sz w:val="20"/>
          <w:szCs w:val="20"/>
          <w:lang w:val="en-US"/>
        </w:rPr>
        <w:t>EDG</w:t>
      </w:r>
      <w:r w:rsidRPr="009F41D6">
        <w:rPr>
          <w:rFonts w:asciiTheme="majorHAnsi" w:hAnsiTheme="majorHAnsi" w:cs="Arial"/>
          <w:b/>
          <w:noProof/>
          <w:sz w:val="20"/>
          <w:szCs w:val="20"/>
          <w:lang w:val="en-US"/>
        </w:rPr>
        <w:t xml:space="preserve"> REST Outputs in Your Website</w:t>
      </w:r>
      <w:r w:rsidRPr="009F41D6">
        <w:rPr>
          <w:rFonts w:asciiTheme="majorHAnsi" w:hAnsiTheme="majorHAnsi" w:cs="Arial"/>
          <w:noProof/>
          <w:sz w:val="20"/>
          <w:szCs w:val="20"/>
          <w:lang w:val="en-US"/>
        </w:rPr>
        <w:tab/>
      </w:r>
    </w:p>
    <w:p w:rsidR="00427989" w:rsidRPr="009F41D6" w:rsidRDefault="00427989" w:rsidP="00427989">
      <w:pPr>
        <w:pStyle w:val="BODY"/>
        <w:widowControl w:val="0"/>
        <w:numPr>
          <w:ilvl w:val="0"/>
          <w:numId w:val="10"/>
        </w:numPr>
        <w:tabs>
          <w:tab w:val="left" w:pos="4815"/>
        </w:tabs>
        <w:spacing w:after="0"/>
        <w:jc w:val="both"/>
        <w:rPr>
          <w:rFonts w:asciiTheme="majorHAnsi" w:hAnsiTheme="majorHAnsi" w:cs="Arial"/>
          <w:noProof/>
          <w:sz w:val="20"/>
          <w:szCs w:val="20"/>
          <w:lang w:val="en-US"/>
        </w:rPr>
      </w:pPr>
      <w:r w:rsidRPr="009F41D6">
        <w:rPr>
          <w:rFonts w:asciiTheme="majorHAnsi" w:hAnsiTheme="majorHAnsi"/>
          <w:noProof/>
          <w:color w:val="000000"/>
          <w:sz w:val="20"/>
          <w:szCs w:val="20"/>
          <w:lang w:val="en-US"/>
        </w:rPr>
        <w:t xml:space="preserve">Perform a search at the </w:t>
      </w:r>
      <w:r w:rsidR="00272085">
        <w:rPr>
          <w:rFonts w:asciiTheme="majorHAnsi" w:hAnsiTheme="majorHAnsi"/>
          <w:noProof/>
          <w:color w:val="000000"/>
          <w:sz w:val="20"/>
          <w:szCs w:val="20"/>
          <w:lang w:val="en-US"/>
        </w:rPr>
        <w:t>EDG</w:t>
      </w:r>
      <w:r w:rsidRPr="009F41D6">
        <w:rPr>
          <w:rFonts w:asciiTheme="majorHAnsi" w:hAnsiTheme="majorHAnsi"/>
          <w:noProof/>
          <w:color w:val="000000"/>
          <w:sz w:val="20"/>
          <w:szCs w:val="20"/>
          <w:lang w:val="en-US"/>
        </w:rPr>
        <w:t xml:space="preserve"> </w:t>
      </w:r>
    </w:p>
    <w:p w:rsidR="00427989" w:rsidRPr="009F41D6" w:rsidRDefault="00427989" w:rsidP="00427989">
      <w:pPr>
        <w:pStyle w:val="BODY"/>
        <w:widowControl w:val="0"/>
        <w:numPr>
          <w:ilvl w:val="0"/>
          <w:numId w:val="10"/>
        </w:numPr>
        <w:tabs>
          <w:tab w:val="left" w:pos="4815"/>
        </w:tabs>
        <w:spacing w:after="0"/>
        <w:jc w:val="both"/>
        <w:rPr>
          <w:rFonts w:asciiTheme="majorHAnsi" w:hAnsiTheme="majorHAnsi" w:cs="Arial"/>
          <w:noProof/>
          <w:sz w:val="20"/>
          <w:szCs w:val="20"/>
          <w:lang w:val="en-US"/>
        </w:rPr>
      </w:pPr>
      <w:r w:rsidRPr="009F41D6">
        <w:rPr>
          <w:rFonts w:asciiTheme="majorHAnsi" w:hAnsiTheme="majorHAnsi"/>
          <w:noProof/>
          <w:color w:val="000000"/>
          <w:sz w:val="20"/>
          <w:szCs w:val="20"/>
          <w:lang w:val="en-US"/>
        </w:rPr>
        <w:t>Scroll to the bottom of the results list and open a REST link in your web browser (</w:t>
      </w:r>
      <w:r w:rsidRPr="009F41D6">
        <w:rPr>
          <w:rFonts w:asciiTheme="majorHAnsi" w:hAnsiTheme="majorHAnsi"/>
          <w:b/>
          <w:noProof/>
          <w:color w:val="000000"/>
          <w:sz w:val="20"/>
          <w:szCs w:val="20"/>
          <w:lang w:val="en-US"/>
        </w:rPr>
        <w:t>GEORSS, HTML, HTML FRAGMENT, or KML)</w:t>
      </w:r>
    </w:p>
    <w:p w:rsidR="00427989" w:rsidRPr="009F41D6" w:rsidRDefault="00427989" w:rsidP="00427989">
      <w:pPr>
        <w:pStyle w:val="BODY"/>
        <w:widowControl w:val="0"/>
        <w:numPr>
          <w:ilvl w:val="0"/>
          <w:numId w:val="10"/>
        </w:numPr>
        <w:tabs>
          <w:tab w:val="left" w:pos="4815"/>
        </w:tabs>
        <w:spacing w:after="0"/>
        <w:jc w:val="both"/>
        <w:rPr>
          <w:rFonts w:asciiTheme="majorHAnsi" w:hAnsiTheme="majorHAnsi" w:cs="Arial"/>
          <w:noProof/>
          <w:sz w:val="20"/>
          <w:szCs w:val="20"/>
          <w:lang w:val="en-US"/>
        </w:rPr>
      </w:pPr>
      <w:r w:rsidRPr="009F41D6">
        <w:rPr>
          <w:rFonts w:asciiTheme="majorHAnsi" w:hAnsiTheme="majorHAnsi"/>
          <w:noProof/>
          <w:color w:val="000000"/>
          <w:sz w:val="20"/>
          <w:szCs w:val="20"/>
          <w:lang w:val="en-US"/>
        </w:rPr>
        <w:t>Paste the URL into a web page as &lt;href&gt; or &lt;iframe&gt;.</w:t>
      </w:r>
      <w:r w:rsidRPr="009F41D6" w:rsidDel="008D0E28">
        <w:rPr>
          <w:rFonts w:asciiTheme="majorHAnsi" w:hAnsiTheme="majorHAnsi"/>
          <w:noProof/>
          <w:color w:val="000000"/>
          <w:sz w:val="20"/>
          <w:szCs w:val="20"/>
          <w:lang w:val="en-US"/>
        </w:rPr>
        <w:t xml:space="preserve"> </w:t>
      </w:r>
      <w:r w:rsidRPr="009F41D6">
        <w:rPr>
          <w:rFonts w:asciiTheme="majorHAnsi" w:hAnsiTheme="majorHAnsi"/>
          <w:noProof/>
          <w:color w:val="000000"/>
          <w:sz w:val="20"/>
          <w:szCs w:val="20"/>
          <w:lang w:val="en-US"/>
        </w:rPr>
        <w:t>You can use additional parameters to customize your REST URLs.  For example:</w:t>
      </w:r>
    </w:p>
    <w:p w:rsidR="00427989" w:rsidRPr="00AF7EAC" w:rsidRDefault="00427989" w:rsidP="00427989">
      <w:pPr>
        <w:pStyle w:val="BODY"/>
        <w:widowControl w:val="0"/>
        <w:spacing w:after="0"/>
        <w:rPr>
          <w:rFonts w:ascii="Courier New" w:hAnsi="Courier New" w:cs="Courier New"/>
          <w:i/>
          <w:noProof/>
          <w:color w:val="1F497D"/>
          <w:sz w:val="18"/>
          <w:szCs w:val="18"/>
          <w:lang w:val="en-US"/>
        </w:rPr>
      </w:pPr>
      <w:r w:rsidRPr="009F41D6">
        <w:rPr>
          <w:rFonts w:asciiTheme="majorHAnsi" w:hAnsiTheme="majorHAnsi" w:cs="Courier New"/>
          <w:i/>
          <w:noProof/>
          <w:color w:val="1F497D"/>
          <w:sz w:val="20"/>
          <w:szCs w:val="20"/>
          <w:lang w:val="en-US"/>
        </w:rPr>
        <w:t xml:space="preserve">                                                       </w:t>
      </w:r>
      <w:r w:rsidR="00134075" w:rsidRPr="009F41D6">
        <w:rPr>
          <w:rFonts w:asciiTheme="majorHAnsi" w:hAnsiTheme="majorHAnsi" w:cs="Courier New"/>
          <w:i/>
          <w:noProof/>
          <w:color w:val="1F497D"/>
          <w:sz w:val="20"/>
          <w:szCs w:val="20"/>
          <w:lang w:val="en-US"/>
        </w:rPr>
        <w:t xml:space="preserve">              </w:t>
      </w:r>
      <w:r w:rsidRPr="009F41D6">
        <w:rPr>
          <w:rFonts w:asciiTheme="majorHAnsi" w:hAnsiTheme="majorHAnsi" w:cs="Courier New"/>
          <w:i/>
          <w:noProof/>
          <w:color w:val="1F497D"/>
          <w:sz w:val="20"/>
          <w:szCs w:val="20"/>
          <w:lang w:val="en-US"/>
        </w:rPr>
        <w:t xml:space="preserve"> </w:t>
      </w:r>
      <w:r w:rsidR="003173F1">
        <w:rPr>
          <w:rFonts w:asciiTheme="majorHAnsi" w:hAnsiTheme="majorHAnsi" w:cs="Courier New"/>
          <w:i/>
          <w:noProof/>
          <w:color w:val="1F497D"/>
          <w:sz w:val="20"/>
          <w:szCs w:val="20"/>
          <w:lang w:val="en-US"/>
        </w:rPr>
        <w:t xml:space="preserve">  </w:t>
      </w:r>
      <w:r w:rsidRPr="00AF7EAC">
        <w:rPr>
          <w:rFonts w:ascii="Courier New" w:hAnsi="Courier New" w:cs="Courier New"/>
          <w:i/>
          <w:noProof/>
          <w:color w:val="1F497D"/>
          <w:sz w:val="18"/>
          <w:szCs w:val="18"/>
          <w:lang w:val="en-US"/>
        </w:rPr>
        <w:t>&lt;a href="https://</w:t>
      </w:r>
      <w:r w:rsidR="006359EE">
        <w:rPr>
          <w:rFonts w:ascii="Courier New" w:hAnsi="Courier New" w:cs="Courier New"/>
          <w:i/>
          <w:noProof/>
          <w:color w:val="1F497D"/>
          <w:sz w:val="18"/>
          <w:szCs w:val="18"/>
          <w:lang w:val="en-US"/>
        </w:rPr>
        <w:t>edg</w:t>
      </w:r>
      <w:r w:rsidRPr="00AF7EAC">
        <w:rPr>
          <w:rFonts w:ascii="Courier New" w:hAnsi="Courier New" w:cs="Courier New"/>
          <w:i/>
          <w:noProof/>
          <w:color w:val="1F497D"/>
          <w:sz w:val="18"/>
          <w:szCs w:val="18"/>
          <w:lang w:val="en-US"/>
        </w:rPr>
        <w:t>.epa.gov/geoportal/rest/find/document</w:t>
      </w:r>
    </w:p>
    <w:p w:rsidR="00134075" w:rsidRPr="00AF7EAC" w:rsidRDefault="00427989" w:rsidP="00134075">
      <w:pPr>
        <w:pStyle w:val="BODY"/>
        <w:widowControl w:val="0"/>
        <w:spacing w:after="0"/>
        <w:ind w:left="3600"/>
        <w:jc w:val="both"/>
        <w:rPr>
          <w:rFonts w:ascii="Courier New" w:hAnsi="Courier New" w:cs="Courier New"/>
          <w:i/>
          <w:noProof/>
          <w:color w:val="1F497D"/>
          <w:sz w:val="18"/>
          <w:szCs w:val="18"/>
          <w:lang w:val="en-US"/>
        </w:rPr>
      </w:pPr>
      <w:r w:rsidRPr="00AF7EAC">
        <w:rPr>
          <w:rFonts w:ascii="Courier New" w:hAnsi="Courier New" w:cs="Courier New"/>
          <w:i/>
          <w:noProof/>
          <w:color w:val="1F497D"/>
          <w:sz w:val="18"/>
          <w:szCs w:val="18"/>
          <w:lang w:val="en-US"/>
        </w:rPr>
        <w:t>?searchText=ecoregions&amp;f=html&amp;xs1=</w:t>
      </w:r>
      <w:r w:rsidR="003173F1">
        <w:rPr>
          <w:rFonts w:ascii="Courier New" w:hAnsi="Courier New" w:cs="Courier New"/>
          <w:i/>
          <w:noProof/>
          <w:color w:val="1F497D"/>
          <w:sz w:val="18"/>
          <w:szCs w:val="18"/>
          <w:lang w:val="en-US"/>
        </w:rPr>
        <w:t>fgdc</w:t>
      </w:r>
      <w:r w:rsidRPr="00AF7EAC">
        <w:rPr>
          <w:rFonts w:ascii="Courier New" w:hAnsi="Courier New" w:cs="Courier New"/>
          <w:i/>
          <w:noProof/>
          <w:color w:val="1F497D"/>
          <w:sz w:val="18"/>
          <w:szCs w:val="18"/>
          <w:lang w:val="en-US"/>
        </w:rPr>
        <w:t>"&gt;</w:t>
      </w:r>
    </w:p>
    <w:p w:rsidR="00134075" w:rsidRPr="00AF7EAC" w:rsidRDefault="00134075" w:rsidP="00134075">
      <w:pPr>
        <w:pStyle w:val="BODY"/>
        <w:widowControl w:val="0"/>
        <w:spacing w:after="0"/>
        <w:ind w:left="3600"/>
        <w:jc w:val="both"/>
        <w:rPr>
          <w:rFonts w:ascii="Courier New" w:hAnsi="Courier New" w:cs="Courier New"/>
          <w:i/>
          <w:noProof/>
          <w:color w:val="1F497D"/>
          <w:sz w:val="18"/>
          <w:szCs w:val="18"/>
          <w:lang w:val="en-US"/>
        </w:rPr>
      </w:pPr>
    </w:p>
    <w:p w:rsidR="00427989" w:rsidRPr="009F41D6" w:rsidRDefault="00427989" w:rsidP="00134075">
      <w:pPr>
        <w:pStyle w:val="BODY"/>
        <w:widowControl w:val="0"/>
        <w:spacing w:after="0"/>
        <w:ind w:left="3600"/>
        <w:jc w:val="both"/>
        <w:rPr>
          <w:rFonts w:asciiTheme="majorHAnsi" w:hAnsiTheme="majorHAnsi" w:cs="Courier New"/>
          <w:i/>
          <w:noProof/>
          <w:color w:val="1F497D"/>
          <w:sz w:val="20"/>
          <w:szCs w:val="20"/>
          <w:lang w:val="en-US"/>
        </w:rPr>
      </w:pPr>
      <w:r w:rsidRPr="009F41D6">
        <w:rPr>
          <w:rFonts w:asciiTheme="majorHAnsi" w:hAnsiTheme="majorHAnsi"/>
          <w:noProof/>
          <w:color w:val="000000"/>
          <w:sz w:val="20"/>
          <w:szCs w:val="20"/>
          <w:lang w:val="en-US"/>
        </w:rPr>
        <w:t xml:space="preserve">For more information, please see the </w:t>
      </w:r>
      <w:hyperlink r:id="rId12" w:anchor="using_rest.htm" w:history="1">
        <w:r w:rsidR="00272085">
          <w:rPr>
            <w:rStyle w:val="Hyperlink"/>
            <w:rFonts w:asciiTheme="majorHAnsi" w:hAnsiTheme="majorHAnsi"/>
            <w:noProof/>
            <w:sz w:val="20"/>
            <w:szCs w:val="20"/>
            <w:lang w:val="en-US"/>
          </w:rPr>
          <w:t>EDG</w:t>
        </w:r>
        <w:r w:rsidRPr="009F41D6">
          <w:rPr>
            <w:rStyle w:val="Hyperlink"/>
            <w:rFonts w:asciiTheme="majorHAnsi" w:hAnsiTheme="majorHAnsi"/>
            <w:noProof/>
            <w:sz w:val="20"/>
            <w:szCs w:val="20"/>
            <w:lang w:val="en-US"/>
          </w:rPr>
          <w:t xml:space="preserve"> Help</w:t>
        </w:r>
      </w:hyperlink>
      <w:r w:rsidRPr="009F41D6">
        <w:rPr>
          <w:rFonts w:asciiTheme="majorHAnsi" w:hAnsiTheme="majorHAnsi"/>
          <w:noProof/>
          <w:color w:val="000000"/>
          <w:sz w:val="20"/>
          <w:szCs w:val="20"/>
          <w:lang w:val="en-US"/>
        </w:rPr>
        <w:t xml:space="preserve">.  </w:t>
      </w:r>
    </w:p>
    <w:p w:rsidR="00427989" w:rsidRPr="009F41D6" w:rsidRDefault="00CB0197" w:rsidP="00427989">
      <w:pPr>
        <w:pStyle w:val="BODY"/>
        <w:spacing w:after="0"/>
        <w:ind w:left="3600"/>
        <w:jc w:val="both"/>
        <w:rPr>
          <w:rFonts w:asciiTheme="majorHAnsi" w:hAnsiTheme="majorHAnsi"/>
          <w:sz w:val="20"/>
          <w:szCs w:val="20"/>
          <w:lang w:val="en-US"/>
        </w:rPr>
      </w:pPr>
      <w:r>
        <w:rPr>
          <w:rFonts w:asciiTheme="majorHAnsi" w:hAnsiTheme="majorHAnsi"/>
          <w:noProof/>
          <w:sz w:val="20"/>
          <w:szCs w:val="20"/>
          <w:lang w:val="en-US"/>
        </w:rPr>
        <w:pict>
          <v:shape id="_x0000_s1039" type="#_x0000_t202" style="position:absolute;left:0;text-align:left;margin-left:111.45pt;margin-top:724.75pt;width:6in;height:18pt;z-index:251670528;mso-position-horizontal-relative:margin;mso-position-vertical-relative:page" filled="f" stroked="f">
            <v:textbox style="mso-next-textbox:#_x0000_s1039">
              <w:txbxContent>
                <w:p w:rsidR="00427989" w:rsidRDefault="00427989" w:rsidP="00427989">
                  <w:pPr>
                    <w:pStyle w:val="ORG"/>
                  </w:pPr>
                  <w:r>
                    <w:t>OFFICE OF INFORMATION COLLECTION</w:t>
                  </w:r>
                </w:p>
                <w:p w:rsidR="00427989" w:rsidRDefault="00427989" w:rsidP="00427989"/>
                <w:p w:rsidR="00427989" w:rsidRDefault="00427989" w:rsidP="00427989">
                  <w:pPr>
                    <w:pStyle w:val="ORG"/>
                  </w:pPr>
                  <w:r>
                    <w:t xml:space="preserve"> ORGANIZATION NAME HERE</w:t>
                  </w:r>
                </w:p>
              </w:txbxContent>
            </v:textbox>
            <w10:wrap anchorx="margin" anchory="page"/>
            <w10:anchorlock/>
          </v:shape>
        </w:pict>
      </w:r>
    </w:p>
    <w:p w:rsidR="003622C8" w:rsidRDefault="003622C8" w:rsidP="00427989">
      <w:pPr>
        <w:pStyle w:val="BODY"/>
        <w:widowControl w:val="0"/>
        <w:spacing w:after="0"/>
        <w:ind w:left="3600"/>
        <w:rPr>
          <w:rFonts w:asciiTheme="majorHAnsi" w:hAnsiTheme="majorHAnsi" w:cs="Arial"/>
          <w:b/>
          <w:noProof/>
          <w:sz w:val="20"/>
          <w:szCs w:val="20"/>
          <w:lang w:val="en-US"/>
        </w:rPr>
      </w:pPr>
    </w:p>
    <w:p w:rsidR="00427989" w:rsidRPr="009F41D6" w:rsidRDefault="00427989" w:rsidP="00427989">
      <w:pPr>
        <w:pStyle w:val="BODY"/>
        <w:widowControl w:val="0"/>
        <w:spacing w:after="0"/>
        <w:ind w:left="3600"/>
        <w:rPr>
          <w:rFonts w:asciiTheme="majorHAnsi" w:hAnsiTheme="majorHAnsi" w:cs="Arial"/>
          <w:b/>
          <w:noProof/>
          <w:sz w:val="20"/>
          <w:szCs w:val="20"/>
          <w:lang w:val="en-US"/>
        </w:rPr>
      </w:pPr>
      <w:r w:rsidRPr="009F41D6">
        <w:rPr>
          <w:rFonts w:asciiTheme="majorHAnsi" w:hAnsiTheme="majorHAnsi" w:cs="Arial"/>
          <w:b/>
          <w:noProof/>
          <w:sz w:val="20"/>
          <w:szCs w:val="20"/>
          <w:lang w:val="en-US"/>
        </w:rPr>
        <w:t>How to Include Stylesheets</w:t>
      </w:r>
    </w:p>
    <w:p w:rsidR="00427989" w:rsidRPr="009F41D6" w:rsidRDefault="00427989" w:rsidP="00427989">
      <w:pPr>
        <w:pStyle w:val="BODY"/>
        <w:widowControl w:val="0"/>
        <w:spacing w:after="0"/>
        <w:ind w:left="3600"/>
        <w:rPr>
          <w:rFonts w:asciiTheme="majorHAnsi" w:hAnsiTheme="majorHAnsi"/>
          <w:noProof/>
          <w:sz w:val="20"/>
          <w:szCs w:val="20"/>
          <w:lang w:val="en-US"/>
        </w:rPr>
      </w:pPr>
      <w:r w:rsidRPr="009F41D6">
        <w:rPr>
          <w:rFonts w:asciiTheme="majorHAnsi" w:hAnsiTheme="majorHAnsi"/>
          <w:noProof/>
          <w:sz w:val="20"/>
          <w:szCs w:val="20"/>
          <w:lang w:val="en-US"/>
        </w:rPr>
        <w:t xml:space="preserve">You can stylize </w:t>
      </w:r>
      <w:r w:rsidR="00272085">
        <w:rPr>
          <w:rFonts w:asciiTheme="majorHAnsi" w:hAnsiTheme="majorHAnsi"/>
          <w:noProof/>
          <w:sz w:val="20"/>
          <w:szCs w:val="20"/>
          <w:lang w:val="en-US"/>
        </w:rPr>
        <w:t>EDG</w:t>
      </w:r>
      <w:r w:rsidRPr="009F41D6">
        <w:rPr>
          <w:rFonts w:asciiTheme="majorHAnsi" w:hAnsiTheme="majorHAnsi"/>
          <w:noProof/>
          <w:sz w:val="20"/>
          <w:szCs w:val="20"/>
          <w:lang w:val="en-US"/>
        </w:rPr>
        <w:t xml:space="preserve"> HTML output to match your organization’s look and feel.  To specify do this, use the </w:t>
      </w:r>
      <w:r w:rsidRPr="009F41D6">
        <w:rPr>
          <w:rFonts w:asciiTheme="majorHAnsi" w:hAnsiTheme="majorHAnsi" w:cs="Courier New"/>
          <w:noProof/>
          <w:color w:val="1F497D"/>
          <w:sz w:val="20"/>
          <w:szCs w:val="20"/>
          <w:lang w:val="en-US"/>
        </w:rPr>
        <w:t>&amp;style</w:t>
      </w:r>
      <w:r w:rsidRPr="009F41D6">
        <w:rPr>
          <w:rFonts w:asciiTheme="majorHAnsi" w:hAnsiTheme="majorHAnsi"/>
          <w:noProof/>
          <w:sz w:val="20"/>
          <w:szCs w:val="20"/>
          <w:lang w:val="en-US"/>
        </w:rPr>
        <w:t xml:space="preserve"> parameter to link to a stylesheet in css format.  For example: </w:t>
      </w:r>
    </w:p>
    <w:p w:rsidR="00427989" w:rsidRPr="00AF7EAC" w:rsidRDefault="00134075" w:rsidP="00134075">
      <w:pPr>
        <w:pStyle w:val="BODY"/>
        <w:widowControl w:val="0"/>
        <w:spacing w:after="0"/>
        <w:rPr>
          <w:rFonts w:ascii="Courier New" w:hAnsi="Courier New" w:cs="Courier New"/>
          <w:i/>
          <w:noProof/>
          <w:color w:val="1F497D"/>
          <w:sz w:val="18"/>
          <w:szCs w:val="18"/>
          <w:lang w:val="en-US"/>
        </w:rPr>
      </w:pPr>
      <w:r w:rsidRPr="009F41D6">
        <w:rPr>
          <w:rFonts w:asciiTheme="majorHAnsi" w:hAnsiTheme="majorHAnsi" w:cs="Courier New"/>
          <w:i/>
          <w:noProof/>
          <w:color w:val="1F497D"/>
          <w:sz w:val="20"/>
          <w:szCs w:val="20"/>
          <w:lang w:val="en-US"/>
        </w:rPr>
        <w:t xml:space="preserve">                                                                     </w:t>
      </w:r>
      <w:r w:rsidR="003173F1">
        <w:rPr>
          <w:rFonts w:asciiTheme="majorHAnsi" w:hAnsiTheme="majorHAnsi" w:cs="Courier New"/>
          <w:i/>
          <w:noProof/>
          <w:color w:val="1F497D"/>
          <w:sz w:val="20"/>
          <w:szCs w:val="20"/>
          <w:lang w:val="en-US"/>
        </w:rPr>
        <w:t xml:space="preserve">  </w:t>
      </w:r>
      <w:r w:rsidRPr="009F41D6">
        <w:rPr>
          <w:rFonts w:asciiTheme="majorHAnsi" w:hAnsiTheme="majorHAnsi" w:cs="Courier New"/>
          <w:i/>
          <w:noProof/>
          <w:color w:val="1F497D"/>
          <w:sz w:val="20"/>
          <w:szCs w:val="20"/>
          <w:lang w:val="en-US"/>
        </w:rPr>
        <w:t xml:space="preserve"> </w:t>
      </w:r>
      <w:r w:rsidRPr="00AF7EAC">
        <w:rPr>
          <w:rFonts w:ascii="Courier New" w:hAnsi="Courier New" w:cs="Courier New"/>
          <w:i/>
          <w:noProof/>
          <w:color w:val="1F497D"/>
          <w:sz w:val="18"/>
          <w:szCs w:val="18"/>
          <w:lang w:val="en-US"/>
        </w:rPr>
        <w:t xml:space="preserve">&lt;a </w:t>
      </w:r>
      <w:r w:rsidR="00427989" w:rsidRPr="00AF7EAC">
        <w:rPr>
          <w:rFonts w:ascii="Courier New" w:hAnsi="Courier New" w:cs="Courier New"/>
          <w:i/>
          <w:noProof/>
          <w:color w:val="1F497D"/>
          <w:sz w:val="18"/>
          <w:szCs w:val="18"/>
          <w:lang w:val="en-US"/>
        </w:rPr>
        <w:t>href="https://</w:t>
      </w:r>
      <w:r w:rsidR="006359EE">
        <w:rPr>
          <w:rFonts w:ascii="Courier New" w:hAnsi="Courier New" w:cs="Courier New"/>
          <w:i/>
          <w:noProof/>
          <w:color w:val="1F497D"/>
          <w:sz w:val="18"/>
          <w:szCs w:val="18"/>
          <w:lang w:val="en-US"/>
        </w:rPr>
        <w:t>edg</w:t>
      </w:r>
      <w:r w:rsidR="00427989" w:rsidRPr="00AF7EAC">
        <w:rPr>
          <w:rFonts w:ascii="Courier New" w:hAnsi="Courier New" w:cs="Courier New"/>
          <w:i/>
          <w:noProof/>
          <w:color w:val="1F497D"/>
          <w:sz w:val="18"/>
          <w:szCs w:val="18"/>
          <w:lang w:val="en-US"/>
        </w:rPr>
        <w:t>.epa.gov/geoportal/rest/find/document?</w:t>
      </w:r>
    </w:p>
    <w:p w:rsidR="003622C8" w:rsidRDefault="001749F5" w:rsidP="003622C8">
      <w:pPr>
        <w:pStyle w:val="BODY"/>
        <w:widowControl w:val="0"/>
        <w:spacing w:after="0"/>
        <w:ind w:left="3600"/>
        <w:jc w:val="both"/>
        <w:rPr>
          <w:rFonts w:ascii="Courier New" w:hAnsi="Courier New" w:cs="Courier New"/>
          <w:i/>
          <w:noProof/>
          <w:color w:val="1F497D"/>
          <w:sz w:val="18"/>
          <w:szCs w:val="18"/>
          <w:lang w:val="en-US"/>
        </w:rPr>
      </w:pPr>
      <w:r>
        <w:rPr>
          <w:rFonts w:ascii="Courier New" w:hAnsi="Courier New" w:cs="Courier New"/>
          <w:i/>
          <w:noProof/>
          <w:color w:val="1F497D"/>
          <w:sz w:val="18"/>
          <w:szCs w:val="18"/>
          <w:lang w:val="en-US"/>
        </w:rPr>
        <w:drawing>
          <wp:anchor distT="0" distB="0" distL="114300" distR="114300" simplePos="0" relativeHeight="251669504" behindDoc="0" locked="0" layoutInCell="1" allowOverlap="1">
            <wp:simplePos x="0" y="0"/>
            <wp:positionH relativeFrom="column">
              <wp:posOffset>222250</wp:posOffset>
            </wp:positionH>
            <wp:positionV relativeFrom="paragraph">
              <wp:posOffset>143510</wp:posOffset>
            </wp:positionV>
            <wp:extent cx="1759585" cy="1172845"/>
            <wp:effectExtent l="19050" t="19050" r="12065" b="27305"/>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759585" cy="1172845"/>
                    </a:xfrm>
                    <a:prstGeom prst="rect">
                      <a:avLst/>
                    </a:prstGeom>
                    <a:noFill/>
                    <a:ln w="9525">
                      <a:solidFill>
                        <a:srgbClr val="C0504D"/>
                      </a:solidFill>
                      <a:miter lim="800000"/>
                      <a:headEnd/>
                      <a:tailEnd/>
                    </a:ln>
                  </pic:spPr>
                </pic:pic>
              </a:graphicData>
            </a:graphic>
          </wp:anchor>
        </w:drawing>
      </w:r>
      <w:r w:rsidR="00427989" w:rsidRPr="00AF7EAC">
        <w:rPr>
          <w:rFonts w:ascii="Courier New" w:hAnsi="Courier New" w:cs="Courier New"/>
          <w:i/>
          <w:noProof/>
          <w:color w:val="1F497D"/>
          <w:sz w:val="18"/>
          <w:szCs w:val="18"/>
          <w:lang w:val="en-US"/>
        </w:rPr>
        <w:t>searchText=eco&amp;f=html&amp;xs1=</w:t>
      </w:r>
      <w:r w:rsidR="003173F1">
        <w:rPr>
          <w:rFonts w:ascii="Courier New" w:hAnsi="Courier New" w:cs="Courier New"/>
          <w:i/>
          <w:noProof/>
          <w:color w:val="1F497D"/>
          <w:sz w:val="18"/>
          <w:szCs w:val="18"/>
          <w:lang w:val="en-US"/>
        </w:rPr>
        <w:t>fgdc</w:t>
      </w:r>
      <w:r w:rsidR="00427989" w:rsidRPr="00AF7EAC">
        <w:rPr>
          <w:rFonts w:ascii="Courier New" w:hAnsi="Courier New" w:cs="Courier New"/>
          <w:i/>
          <w:noProof/>
          <w:color w:val="1F497D"/>
          <w:sz w:val="18"/>
          <w:szCs w:val="18"/>
          <w:lang w:val="en-US"/>
        </w:rPr>
        <w:t>&amp;style=[</w:t>
      </w:r>
      <w:r w:rsidR="00427989" w:rsidRPr="00AF7EAC">
        <w:rPr>
          <w:rFonts w:ascii="Courier New" w:hAnsi="Courier New" w:cs="Courier New"/>
          <w:i/>
          <w:noProof/>
          <w:color w:val="FF0000"/>
          <w:sz w:val="18"/>
          <w:szCs w:val="18"/>
          <w:lang w:val="en-US"/>
        </w:rPr>
        <w:t>your.css</w:t>
      </w:r>
      <w:r w:rsidR="00427989" w:rsidRPr="00AF7EAC">
        <w:rPr>
          <w:rFonts w:ascii="Courier New" w:hAnsi="Courier New" w:cs="Courier New"/>
          <w:i/>
          <w:noProof/>
          <w:color w:val="1F497D"/>
          <w:sz w:val="18"/>
          <w:szCs w:val="18"/>
          <w:lang w:val="en-US"/>
        </w:rPr>
        <w:t>]"&gt;</w:t>
      </w:r>
    </w:p>
    <w:p w:rsidR="003173F1" w:rsidRDefault="003173F1" w:rsidP="003622C8">
      <w:pPr>
        <w:pStyle w:val="BODY"/>
        <w:widowControl w:val="0"/>
        <w:spacing w:after="0"/>
        <w:ind w:left="3600"/>
        <w:jc w:val="both"/>
        <w:rPr>
          <w:rFonts w:ascii="Courier New" w:hAnsi="Courier New" w:cs="Courier New"/>
          <w:i/>
          <w:noProof/>
          <w:color w:val="1F497D"/>
          <w:sz w:val="18"/>
          <w:szCs w:val="18"/>
          <w:lang w:val="en-US"/>
        </w:rPr>
      </w:pPr>
    </w:p>
    <w:p w:rsidR="003622C8" w:rsidRDefault="00427989" w:rsidP="003622C8">
      <w:pPr>
        <w:pStyle w:val="BODY"/>
        <w:widowControl w:val="0"/>
        <w:spacing w:after="0"/>
        <w:ind w:left="3600"/>
        <w:jc w:val="both"/>
        <w:rPr>
          <w:rFonts w:asciiTheme="majorHAnsi" w:hAnsiTheme="majorHAnsi" w:cs="Courier New"/>
          <w:b/>
          <w:noProof/>
          <w:color w:val="1F497D"/>
          <w:sz w:val="20"/>
          <w:szCs w:val="20"/>
          <w:lang w:val="en-US"/>
        </w:rPr>
      </w:pPr>
      <w:r w:rsidRPr="009F41D6">
        <w:rPr>
          <w:rFonts w:asciiTheme="majorHAnsi" w:hAnsiTheme="majorHAnsi"/>
          <w:noProof/>
          <w:sz w:val="20"/>
          <w:szCs w:val="20"/>
          <w:lang w:val="en-US"/>
        </w:rPr>
        <w:t xml:space="preserve">To specify a stylesheet for a metadata record, use the </w:t>
      </w:r>
      <w:r w:rsidRPr="009F41D6">
        <w:rPr>
          <w:rFonts w:asciiTheme="majorHAnsi" w:hAnsiTheme="majorHAnsi" w:cs="Courier New"/>
          <w:noProof/>
          <w:color w:val="1F497D"/>
          <w:sz w:val="20"/>
          <w:szCs w:val="20"/>
          <w:lang w:val="en-US"/>
        </w:rPr>
        <w:t xml:space="preserve">&amp;xsl </w:t>
      </w:r>
      <w:r w:rsidRPr="009F41D6">
        <w:rPr>
          <w:rFonts w:asciiTheme="majorHAnsi" w:hAnsiTheme="majorHAnsi"/>
          <w:noProof/>
          <w:sz w:val="20"/>
          <w:szCs w:val="20"/>
          <w:lang w:val="en-US"/>
        </w:rPr>
        <w:t xml:space="preserve">parameter to </w:t>
      </w:r>
      <w:r w:rsidR="003622C8">
        <w:rPr>
          <w:rFonts w:asciiTheme="majorHAnsi" w:hAnsiTheme="majorHAnsi"/>
          <w:noProof/>
          <w:sz w:val="20"/>
          <w:szCs w:val="20"/>
          <w:lang w:val="en-US"/>
        </w:rPr>
        <w:t>the URL and specify a particular stylesheet</w:t>
      </w:r>
      <w:r w:rsidRPr="009F41D6">
        <w:rPr>
          <w:rFonts w:asciiTheme="majorHAnsi" w:hAnsiTheme="majorHAnsi"/>
          <w:noProof/>
          <w:sz w:val="20"/>
          <w:szCs w:val="20"/>
          <w:lang w:val="en-US"/>
        </w:rPr>
        <w:t xml:space="preserve"> </w:t>
      </w:r>
      <w:r w:rsidRPr="009F41D6">
        <w:rPr>
          <w:rFonts w:asciiTheme="majorHAnsi" w:hAnsiTheme="majorHAnsi" w:cs="Courier New"/>
          <w:noProof/>
          <w:color w:val="1F497D"/>
          <w:sz w:val="20"/>
          <w:szCs w:val="20"/>
          <w:lang w:val="en-US"/>
        </w:rPr>
        <w:t>(</w:t>
      </w:r>
      <w:r w:rsidRPr="00AF7EAC">
        <w:rPr>
          <w:rFonts w:ascii="Courier New" w:hAnsi="Courier New" w:cs="Courier New"/>
          <w:noProof/>
          <w:color w:val="1F497D"/>
          <w:sz w:val="18"/>
          <w:szCs w:val="18"/>
          <w:lang w:val="en-US"/>
        </w:rPr>
        <w:t xml:space="preserve">fgdc, fgdc_classic, fgdc_faq, fgdc_esri, </w:t>
      </w:r>
      <w:r w:rsidR="003622C8" w:rsidRPr="00AF7EAC">
        <w:rPr>
          <w:rFonts w:ascii="Courier New" w:hAnsi="Courier New" w:cs="Courier New"/>
          <w:noProof/>
          <w:color w:val="1F497D"/>
          <w:sz w:val="18"/>
          <w:szCs w:val="18"/>
          <w:lang w:val="en-US"/>
        </w:rPr>
        <w:t>iso</w:t>
      </w:r>
      <w:r w:rsidR="003622C8">
        <w:rPr>
          <w:rFonts w:ascii="Courier New" w:hAnsi="Courier New" w:cs="Courier New"/>
          <w:noProof/>
          <w:color w:val="1F497D"/>
          <w:sz w:val="18"/>
          <w:szCs w:val="18"/>
          <w:lang w:val="en-US"/>
        </w:rPr>
        <w:t>,</w:t>
      </w:r>
      <w:r w:rsidR="003622C8" w:rsidRPr="00AF7EAC">
        <w:rPr>
          <w:rFonts w:ascii="Courier New" w:hAnsi="Courier New" w:cs="Courier New"/>
          <w:noProof/>
          <w:color w:val="1F497D"/>
          <w:sz w:val="18"/>
          <w:szCs w:val="18"/>
          <w:lang w:val="en-US"/>
        </w:rPr>
        <w:t xml:space="preserve"> iso_geography_network</w:t>
      </w:r>
      <w:r w:rsidR="003622C8">
        <w:rPr>
          <w:rFonts w:ascii="Courier New" w:hAnsi="Courier New" w:cs="Courier New"/>
          <w:noProof/>
          <w:color w:val="1F497D"/>
          <w:sz w:val="18"/>
          <w:szCs w:val="18"/>
          <w:lang w:val="en-US"/>
        </w:rPr>
        <w:t>,</w:t>
      </w:r>
      <w:r w:rsidR="003622C8" w:rsidRPr="00AF7EAC">
        <w:rPr>
          <w:rFonts w:ascii="Courier New" w:hAnsi="Courier New" w:cs="Courier New"/>
          <w:noProof/>
          <w:color w:val="1F497D"/>
          <w:sz w:val="18"/>
          <w:szCs w:val="18"/>
          <w:lang w:val="en-US"/>
        </w:rPr>
        <w:t xml:space="preserve"> </w:t>
      </w:r>
      <w:r w:rsidRPr="00AF7EAC">
        <w:rPr>
          <w:rFonts w:ascii="Courier New" w:hAnsi="Courier New" w:cs="Courier New"/>
          <w:noProof/>
          <w:color w:val="1F497D"/>
          <w:sz w:val="18"/>
          <w:szCs w:val="18"/>
          <w:lang w:val="en-US"/>
        </w:rPr>
        <w:t>fgdc_geography_network, fgdc_plus</w:t>
      </w:r>
      <w:r w:rsidRPr="009F41D6">
        <w:rPr>
          <w:rFonts w:asciiTheme="majorHAnsi" w:hAnsiTheme="majorHAnsi" w:cs="Courier New"/>
          <w:noProof/>
          <w:color w:val="1F497D"/>
          <w:sz w:val="20"/>
          <w:szCs w:val="20"/>
          <w:lang w:val="en-US"/>
        </w:rPr>
        <w:t>).</w:t>
      </w:r>
      <w:r w:rsidR="003622C8">
        <w:rPr>
          <w:rFonts w:asciiTheme="majorHAnsi" w:hAnsiTheme="majorHAnsi" w:cs="Courier New"/>
          <w:b/>
          <w:noProof/>
          <w:color w:val="1F497D"/>
          <w:sz w:val="20"/>
          <w:szCs w:val="20"/>
          <w:lang w:val="en-US"/>
        </w:rPr>
        <w:t xml:space="preserve">  </w:t>
      </w:r>
    </w:p>
    <w:p w:rsidR="00427989" w:rsidRPr="003622C8" w:rsidRDefault="00427989" w:rsidP="003622C8">
      <w:pPr>
        <w:pStyle w:val="BODY"/>
        <w:widowControl w:val="0"/>
        <w:spacing w:after="0"/>
        <w:ind w:left="3600"/>
        <w:jc w:val="both"/>
        <w:rPr>
          <w:rFonts w:ascii="Courier New" w:hAnsi="Courier New" w:cs="Courier New"/>
          <w:i/>
          <w:noProof/>
          <w:color w:val="1F497D"/>
          <w:sz w:val="18"/>
          <w:szCs w:val="18"/>
          <w:lang w:val="en-US"/>
        </w:rPr>
      </w:pPr>
      <w:r w:rsidRPr="009F41D6">
        <w:rPr>
          <w:rFonts w:asciiTheme="majorHAnsi" w:hAnsiTheme="majorHAnsi" w:cs="Courier New"/>
          <w:noProof/>
          <w:color w:val="000000"/>
          <w:sz w:val="20"/>
          <w:szCs w:val="20"/>
          <w:lang w:val="en-US"/>
        </w:rPr>
        <w:t>For example, the fgdc_faq stylesheet would be specified as:</w:t>
      </w:r>
    </w:p>
    <w:p w:rsidR="00427989" w:rsidRPr="00AF7EAC" w:rsidRDefault="00CB0197" w:rsidP="00427989">
      <w:pPr>
        <w:pStyle w:val="BODY"/>
        <w:widowControl w:val="0"/>
        <w:spacing w:after="0"/>
        <w:ind w:left="3600"/>
        <w:rPr>
          <w:rStyle w:val="apple-style-span"/>
          <w:rFonts w:ascii="Courier New" w:hAnsi="Courier New" w:cs="Courier New"/>
          <w:i/>
          <w:noProof/>
          <w:color w:val="FF0000"/>
          <w:sz w:val="18"/>
          <w:szCs w:val="18"/>
          <w:lang w:val="en-US"/>
        </w:rPr>
      </w:pPr>
      <w:hyperlink w:history="1"/>
      <w:r w:rsidR="00427989" w:rsidRPr="00AF7EAC">
        <w:rPr>
          <w:rStyle w:val="apple-style-span"/>
          <w:rFonts w:ascii="Courier New" w:hAnsi="Courier New" w:cs="Courier New"/>
          <w:i/>
          <w:noProof/>
          <w:color w:val="1F497D"/>
          <w:sz w:val="18"/>
          <w:szCs w:val="18"/>
          <w:lang w:val="en-US"/>
        </w:rPr>
        <w:t>http://</w:t>
      </w:r>
      <w:r w:rsidR="006359EE">
        <w:rPr>
          <w:rStyle w:val="apple-style-span"/>
          <w:rFonts w:ascii="Courier New" w:hAnsi="Courier New" w:cs="Courier New"/>
          <w:i/>
          <w:noProof/>
          <w:color w:val="1F497D"/>
          <w:sz w:val="18"/>
          <w:szCs w:val="18"/>
          <w:lang w:val="en-US"/>
        </w:rPr>
        <w:t>edg</w:t>
      </w:r>
      <w:r w:rsidR="00427989" w:rsidRPr="00AF7EAC">
        <w:rPr>
          <w:rStyle w:val="apple-style-span"/>
          <w:rFonts w:ascii="Courier New" w:hAnsi="Courier New" w:cs="Courier New"/>
          <w:i/>
          <w:noProof/>
          <w:color w:val="1F497D"/>
          <w:sz w:val="18"/>
          <w:szCs w:val="18"/>
          <w:lang w:val="en-US"/>
        </w:rPr>
        <w:t>.epa.gov/geoportal/rest/document?id={</w:t>
      </w:r>
      <w:r w:rsidR="00427989" w:rsidRPr="00AF7EAC">
        <w:rPr>
          <w:rStyle w:val="apple-style-span"/>
          <w:rFonts w:ascii="Courier New" w:hAnsi="Courier New" w:cs="Courier New"/>
          <w:i/>
          <w:noProof/>
          <w:color w:val="FF0000"/>
          <w:sz w:val="18"/>
          <w:szCs w:val="18"/>
          <w:lang w:val="en-US"/>
        </w:rPr>
        <w:t>Your Record’s ID</w:t>
      </w:r>
      <w:r w:rsidR="00427989" w:rsidRPr="00AF7EAC">
        <w:rPr>
          <w:rStyle w:val="apple-style-span"/>
          <w:rFonts w:ascii="Courier New" w:hAnsi="Courier New" w:cs="Courier New"/>
          <w:i/>
          <w:noProof/>
          <w:color w:val="1F497D"/>
          <w:sz w:val="18"/>
          <w:szCs w:val="18"/>
          <w:lang w:val="en-US"/>
        </w:rPr>
        <w:t>}</w:t>
      </w:r>
      <w:r w:rsidR="00427989" w:rsidRPr="00AF7EAC">
        <w:rPr>
          <w:rStyle w:val="apple-style-span"/>
          <w:rFonts w:ascii="Courier New" w:hAnsi="Courier New" w:cs="Courier New"/>
          <w:b/>
          <w:i/>
          <w:noProof/>
          <w:color w:val="1F497D"/>
          <w:sz w:val="18"/>
          <w:szCs w:val="18"/>
          <w:lang w:val="en-US"/>
        </w:rPr>
        <w:t>&amp;xsl=fgdc_faq</w:t>
      </w:r>
    </w:p>
    <w:p w:rsidR="00427989" w:rsidRPr="009F41D6" w:rsidRDefault="00427989" w:rsidP="00427989">
      <w:pPr>
        <w:pStyle w:val="BODY"/>
        <w:widowControl w:val="0"/>
        <w:spacing w:after="0"/>
        <w:ind w:left="3600"/>
        <w:rPr>
          <w:rFonts w:asciiTheme="majorHAnsi" w:hAnsiTheme="majorHAnsi" w:cs="Courier New"/>
          <w:noProof/>
          <w:color w:val="1F497D"/>
          <w:sz w:val="20"/>
          <w:szCs w:val="20"/>
          <w:lang w:val="en-US"/>
        </w:rPr>
      </w:pPr>
    </w:p>
    <w:p w:rsidR="003622C8" w:rsidRDefault="003622C8" w:rsidP="00427989">
      <w:pPr>
        <w:pStyle w:val="BODY"/>
        <w:widowControl w:val="0"/>
        <w:spacing w:after="0"/>
        <w:ind w:left="3600"/>
        <w:jc w:val="both"/>
        <w:rPr>
          <w:rFonts w:asciiTheme="majorHAnsi" w:hAnsiTheme="majorHAnsi" w:cs="Arial"/>
          <w:b/>
          <w:noProof/>
          <w:sz w:val="20"/>
          <w:szCs w:val="20"/>
          <w:lang w:val="en-US"/>
        </w:rPr>
      </w:pPr>
    </w:p>
    <w:p w:rsidR="00427989" w:rsidRPr="009F41D6" w:rsidRDefault="00427989" w:rsidP="00427989">
      <w:pPr>
        <w:pStyle w:val="BODY"/>
        <w:widowControl w:val="0"/>
        <w:spacing w:after="0"/>
        <w:ind w:left="3600"/>
        <w:jc w:val="both"/>
        <w:rPr>
          <w:rFonts w:asciiTheme="majorHAnsi" w:hAnsiTheme="majorHAnsi" w:cs="Arial"/>
          <w:noProof/>
          <w:sz w:val="20"/>
          <w:szCs w:val="20"/>
          <w:lang w:val="en-US"/>
        </w:rPr>
      </w:pPr>
      <w:r w:rsidRPr="009F41D6">
        <w:rPr>
          <w:rFonts w:asciiTheme="majorHAnsi" w:hAnsiTheme="majorHAnsi" w:cs="Arial"/>
          <w:b/>
          <w:noProof/>
          <w:sz w:val="20"/>
          <w:szCs w:val="20"/>
          <w:lang w:val="en-US"/>
        </w:rPr>
        <w:t xml:space="preserve">How to Embed </w:t>
      </w:r>
      <w:r w:rsidR="00272085">
        <w:rPr>
          <w:rFonts w:asciiTheme="majorHAnsi" w:hAnsiTheme="majorHAnsi" w:cs="Arial"/>
          <w:b/>
          <w:noProof/>
          <w:sz w:val="20"/>
          <w:szCs w:val="20"/>
          <w:lang w:val="en-US"/>
        </w:rPr>
        <w:t>EDG</w:t>
      </w:r>
      <w:r w:rsidRPr="009F41D6">
        <w:rPr>
          <w:rFonts w:asciiTheme="majorHAnsi" w:hAnsiTheme="majorHAnsi" w:cs="Arial"/>
          <w:b/>
          <w:noProof/>
          <w:sz w:val="20"/>
          <w:szCs w:val="20"/>
          <w:lang w:val="en-US"/>
        </w:rPr>
        <w:t xml:space="preserve"> KML Output in a Map</w:t>
      </w:r>
    </w:p>
    <w:p w:rsidR="00427989" w:rsidRPr="009F41D6" w:rsidRDefault="00427989" w:rsidP="00427989">
      <w:pPr>
        <w:pStyle w:val="BODY"/>
        <w:widowControl w:val="0"/>
        <w:spacing w:after="0"/>
        <w:ind w:left="3600"/>
        <w:jc w:val="both"/>
        <w:rPr>
          <w:rFonts w:asciiTheme="majorHAnsi" w:hAnsiTheme="majorHAnsi" w:cs="Courier New"/>
          <w:noProof/>
          <w:sz w:val="20"/>
          <w:szCs w:val="20"/>
          <w:lang w:val="en-US"/>
        </w:rPr>
      </w:pPr>
      <w:r w:rsidRPr="009F41D6">
        <w:rPr>
          <w:rFonts w:asciiTheme="majorHAnsi" w:hAnsiTheme="majorHAnsi"/>
          <w:noProof/>
          <w:sz w:val="20"/>
          <w:szCs w:val="20"/>
          <w:lang w:val="en-US"/>
        </w:rPr>
        <w:t xml:space="preserve">To embed KML output in a web map on your website, copy the </w:t>
      </w:r>
      <w:r w:rsidR="00272085">
        <w:rPr>
          <w:rFonts w:asciiTheme="majorHAnsi" w:hAnsiTheme="majorHAnsi"/>
          <w:noProof/>
          <w:sz w:val="20"/>
          <w:szCs w:val="20"/>
          <w:lang w:val="en-US"/>
        </w:rPr>
        <w:t>EDG</w:t>
      </w:r>
      <w:r w:rsidRPr="009F41D6">
        <w:rPr>
          <w:rFonts w:asciiTheme="majorHAnsi" w:hAnsiTheme="majorHAnsi"/>
          <w:noProof/>
          <w:sz w:val="20"/>
          <w:szCs w:val="20"/>
          <w:lang w:val="en-US"/>
        </w:rPr>
        <w:t xml:space="preserve"> REST Output (in KML format) from your search results and paste the link into your website’s map as a KML Layer.</w:t>
      </w:r>
    </w:p>
    <w:p w:rsidR="00427989" w:rsidRPr="009F41D6" w:rsidRDefault="00427989" w:rsidP="00427989">
      <w:pPr>
        <w:pStyle w:val="BODY"/>
        <w:widowControl w:val="0"/>
        <w:spacing w:after="0"/>
        <w:ind w:left="3600" w:hanging="360"/>
        <w:jc w:val="both"/>
        <w:rPr>
          <w:rFonts w:asciiTheme="majorHAnsi" w:hAnsiTheme="majorHAnsi"/>
          <w:b/>
          <w:noProof/>
          <w:color w:val="C0504D"/>
          <w:sz w:val="20"/>
          <w:szCs w:val="20"/>
          <w:lang w:val="en-US"/>
        </w:rPr>
      </w:pPr>
    </w:p>
    <w:p w:rsidR="003622C8" w:rsidRDefault="00CB0197" w:rsidP="00134075">
      <w:pPr>
        <w:pStyle w:val="BODY"/>
        <w:widowControl w:val="0"/>
        <w:spacing w:after="0"/>
        <w:ind w:left="3600"/>
        <w:jc w:val="both"/>
        <w:rPr>
          <w:rFonts w:asciiTheme="majorHAnsi" w:hAnsiTheme="majorHAnsi" w:cs="Arial"/>
          <w:b/>
          <w:noProof/>
          <w:sz w:val="20"/>
          <w:szCs w:val="20"/>
          <w:lang w:val="en-US"/>
        </w:rPr>
      </w:pPr>
      <w:r w:rsidRPr="00CB0197">
        <w:rPr>
          <w:rFonts w:asciiTheme="majorHAnsi" w:hAnsiTheme="majorHAnsi" w:cs="Courier New"/>
          <w:noProof/>
          <w:color w:val="000000"/>
          <w:sz w:val="20"/>
          <w:szCs w:val="20"/>
          <w:lang w:val="en-US"/>
        </w:rPr>
        <w:pict>
          <v:shape id="_x0000_s1043" type="#_x0000_t202" style="position:absolute;left:0;text-align:left;margin-left:12.9pt;margin-top:9.9pt;width:152pt;height:93.95pt;z-index:251673600" filled="f" stroked="f">
            <v:textbox>
              <w:txbxContent>
                <w:p w:rsidR="00C32C09" w:rsidRPr="00994575" w:rsidRDefault="00C32C09" w:rsidP="00C32C09">
                  <w:pPr>
                    <w:pStyle w:val="INFOTITLE"/>
                    <w:rPr>
                      <w:rFonts w:asciiTheme="majorHAnsi" w:hAnsiTheme="majorHAnsi"/>
                      <w:color w:val="auto"/>
                      <w:lang w:val="en-US"/>
                    </w:rPr>
                  </w:pPr>
                  <w:r w:rsidRPr="00994575">
                    <w:rPr>
                      <w:rFonts w:asciiTheme="majorHAnsi" w:hAnsiTheme="majorHAnsi"/>
                      <w:color w:val="auto"/>
                      <w:lang w:val="en-US"/>
                    </w:rPr>
                    <w:t>For More Information</w:t>
                  </w:r>
                </w:p>
                <w:p w:rsidR="006359EE" w:rsidRPr="00F65B52" w:rsidRDefault="006359EE" w:rsidP="006359EE">
                  <w:pPr>
                    <w:pStyle w:val="INFOBODY"/>
                    <w:rPr>
                      <w:lang w:val="en-US"/>
                    </w:rPr>
                  </w:pPr>
                  <w:r>
                    <w:rPr>
                      <w:lang w:val="en-US"/>
                    </w:rPr>
                    <w:t>Lee Kyle</w:t>
                  </w:r>
                </w:p>
                <w:p w:rsidR="006359EE" w:rsidRPr="00F65B52" w:rsidRDefault="006359EE" w:rsidP="006359EE">
                  <w:pPr>
                    <w:pStyle w:val="INFOBODY"/>
                    <w:rPr>
                      <w:lang w:val="en-US"/>
                    </w:rPr>
                  </w:pPr>
                  <w:r>
                    <w:rPr>
                      <w:lang w:val="en-US"/>
                    </w:rPr>
                    <w:t>EPA/OEI/OIC</w:t>
                  </w:r>
                </w:p>
                <w:p w:rsidR="006359EE" w:rsidRDefault="00CB0197" w:rsidP="006359EE">
                  <w:pPr>
                    <w:pStyle w:val="INFOBODY"/>
                    <w:rPr>
                      <w:lang w:val="en-US"/>
                    </w:rPr>
                  </w:pPr>
                  <w:hyperlink r:id="rId14" w:history="1">
                    <w:r w:rsidR="006359EE" w:rsidRPr="000F02ED">
                      <w:rPr>
                        <w:rStyle w:val="Hyperlink"/>
                        <w:lang w:val="en-US"/>
                      </w:rPr>
                      <w:t>kyle.lee@epa.gov</w:t>
                    </w:r>
                  </w:hyperlink>
                </w:p>
                <w:p w:rsidR="006359EE" w:rsidRDefault="006359EE" w:rsidP="006359EE">
                  <w:pPr>
                    <w:pStyle w:val="INFOBODY"/>
                    <w:rPr>
                      <w:lang w:val="en-US"/>
                    </w:rPr>
                  </w:pPr>
                  <w:r w:rsidRPr="00F65B52">
                    <w:rPr>
                      <w:lang w:val="en-US"/>
                    </w:rPr>
                    <w:t>Phone</w:t>
                  </w:r>
                  <w:r>
                    <w:rPr>
                      <w:lang w:val="en-US"/>
                    </w:rPr>
                    <w:t>: 202-</w:t>
                  </w:r>
                  <w:r w:rsidRPr="00BD6C39">
                    <w:rPr>
                      <w:lang w:val="en-US"/>
                    </w:rPr>
                    <w:t>564-4622</w:t>
                  </w:r>
                </w:p>
                <w:p w:rsidR="006359EE" w:rsidRPr="00F65B52" w:rsidRDefault="00CB0197" w:rsidP="006359EE">
                  <w:pPr>
                    <w:pStyle w:val="INFOBODY"/>
                    <w:tabs>
                      <w:tab w:val="left" w:pos="360"/>
                    </w:tabs>
                    <w:rPr>
                      <w:lang w:val="en-US"/>
                    </w:rPr>
                  </w:pPr>
                  <w:hyperlink r:id="rId15" w:history="1">
                    <w:r w:rsidR="006359EE" w:rsidRPr="000F02ED">
                      <w:rPr>
                        <w:rStyle w:val="Hyperlink"/>
                        <w:lang w:val="en-US"/>
                      </w:rPr>
                      <w:t>http://edg.epa.gov</w:t>
                    </w:r>
                  </w:hyperlink>
                </w:p>
                <w:p w:rsidR="00134075" w:rsidRPr="00662B6C" w:rsidRDefault="00134075" w:rsidP="00134075">
                  <w:pPr>
                    <w:rPr>
                      <w:rFonts w:asciiTheme="majorHAnsi" w:hAnsiTheme="majorHAnsi"/>
                    </w:rPr>
                  </w:pPr>
                </w:p>
              </w:txbxContent>
            </v:textbox>
          </v:shape>
        </w:pict>
      </w:r>
    </w:p>
    <w:p w:rsidR="00427989" w:rsidRPr="009F41D6" w:rsidRDefault="00427989" w:rsidP="00134075">
      <w:pPr>
        <w:pStyle w:val="BODY"/>
        <w:widowControl w:val="0"/>
        <w:spacing w:after="0"/>
        <w:ind w:left="3600"/>
        <w:jc w:val="both"/>
        <w:rPr>
          <w:rFonts w:asciiTheme="majorHAnsi" w:hAnsiTheme="majorHAnsi" w:cs="Arial"/>
          <w:b/>
          <w:noProof/>
          <w:sz w:val="20"/>
          <w:szCs w:val="20"/>
          <w:lang w:val="en-US"/>
        </w:rPr>
      </w:pPr>
      <w:r w:rsidRPr="009F41D6">
        <w:rPr>
          <w:rFonts w:asciiTheme="majorHAnsi" w:hAnsiTheme="majorHAnsi" w:cs="Arial"/>
          <w:b/>
          <w:noProof/>
          <w:sz w:val="20"/>
          <w:szCs w:val="20"/>
          <w:lang w:val="en-US"/>
        </w:rPr>
        <w:t xml:space="preserve">How to Embed the </w:t>
      </w:r>
      <w:r w:rsidR="00272085">
        <w:rPr>
          <w:rFonts w:asciiTheme="majorHAnsi" w:hAnsiTheme="majorHAnsi" w:cs="Arial"/>
          <w:b/>
          <w:noProof/>
          <w:sz w:val="20"/>
          <w:szCs w:val="20"/>
          <w:lang w:val="en-US"/>
        </w:rPr>
        <w:t>EDG</w:t>
      </w:r>
      <w:r w:rsidRPr="009F41D6">
        <w:rPr>
          <w:rFonts w:asciiTheme="majorHAnsi" w:hAnsiTheme="majorHAnsi" w:cs="Arial"/>
          <w:b/>
          <w:noProof/>
          <w:sz w:val="20"/>
          <w:szCs w:val="20"/>
          <w:lang w:val="en-US"/>
        </w:rPr>
        <w:t xml:space="preserve"> Search Widget</w:t>
      </w:r>
    </w:p>
    <w:p w:rsidR="00427989" w:rsidRPr="009F41D6" w:rsidRDefault="00427989" w:rsidP="00427989">
      <w:pPr>
        <w:pStyle w:val="BODY"/>
        <w:widowControl w:val="0"/>
        <w:spacing w:after="0"/>
        <w:ind w:left="3600"/>
        <w:jc w:val="both"/>
        <w:rPr>
          <w:rFonts w:asciiTheme="majorHAnsi" w:hAnsiTheme="majorHAnsi"/>
          <w:noProof/>
          <w:color w:val="000000"/>
          <w:sz w:val="20"/>
          <w:szCs w:val="20"/>
          <w:lang w:val="en-US"/>
        </w:rPr>
      </w:pPr>
      <w:r w:rsidRPr="009F41D6">
        <w:rPr>
          <w:rFonts w:asciiTheme="majorHAnsi" w:hAnsiTheme="majorHAnsi"/>
          <w:noProof/>
          <w:color w:val="000000"/>
          <w:sz w:val="20"/>
          <w:szCs w:val="20"/>
          <w:lang w:val="en-US"/>
        </w:rPr>
        <w:t xml:space="preserve">To embed the </w:t>
      </w:r>
      <w:r w:rsidR="00272085">
        <w:rPr>
          <w:rFonts w:asciiTheme="majorHAnsi" w:hAnsiTheme="majorHAnsi"/>
          <w:noProof/>
          <w:color w:val="000000"/>
          <w:sz w:val="20"/>
          <w:szCs w:val="20"/>
          <w:lang w:val="en-US"/>
        </w:rPr>
        <w:t>EDG</w:t>
      </w:r>
      <w:r w:rsidRPr="009F41D6">
        <w:rPr>
          <w:rFonts w:asciiTheme="majorHAnsi" w:hAnsiTheme="majorHAnsi"/>
          <w:noProof/>
          <w:color w:val="000000"/>
          <w:sz w:val="20"/>
          <w:szCs w:val="20"/>
          <w:lang w:val="en-US"/>
        </w:rPr>
        <w:t xml:space="preserve"> Search Widget in your site, include the following two lines in the &lt;script&gt; section of your web page:</w:t>
      </w:r>
    </w:p>
    <w:p w:rsidR="009F41D6" w:rsidRPr="00AF7EAC" w:rsidRDefault="00CB0197" w:rsidP="009F41D6">
      <w:pPr>
        <w:pStyle w:val="BODY"/>
        <w:widowControl w:val="0"/>
        <w:spacing w:after="0"/>
        <w:ind w:left="3600"/>
        <w:jc w:val="both"/>
        <w:rPr>
          <w:rFonts w:ascii="Courier New" w:hAnsi="Courier New" w:cs="Courier New"/>
          <w:sz w:val="18"/>
          <w:szCs w:val="18"/>
        </w:rPr>
      </w:pPr>
      <w:hyperlink r:id="rId16" w:history="1">
        <w:r w:rsidR="00427989" w:rsidRPr="00AF7EAC">
          <w:rPr>
            <w:rStyle w:val="Hyperlink"/>
            <w:rFonts w:ascii="Courier New" w:hAnsi="Courier New" w:cs="Courier New"/>
            <w:i/>
            <w:iCs/>
            <w:noProof/>
            <w:sz w:val="18"/>
            <w:szCs w:val="18"/>
            <w:lang w:val="en-US"/>
          </w:rPr>
          <w:t>http://serverapi.arcgisonline.com/jsapi/arcgis/?v=1.3</w:t>
        </w:r>
      </w:hyperlink>
    </w:p>
    <w:p w:rsidR="00134075" w:rsidRPr="00AF7EAC" w:rsidRDefault="00CB0197" w:rsidP="009F41D6">
      <w:pPr>
        <w:pStyle w:val="BODY"/>
        <w:widowControl w:val="0"/>
        <w:spacing w:after="0"/>
        <w:ind w:left="3600"/>
        <w:jc w:val="both"/>
        <w:rPr>
          <w:rFonts w:ascii="Courier New" w:hAnsi="Courier New" w:cs="Courier New"/>
          <w:i/>
          <w:iCs/>
          <w:noProof/>
          <w:color w:val="1F497D"/>
          <w:sz w:val="18"/>
          <w:szCs w:val="18"/>
          <w:lang w:val="en-US"/>
        </w:rPr>
      </w:pPr>
      <w:hyperlink r:id="rId17" w:history="1">
        <w:r w:rsidR="006359EE" w:rsidRPr="00C054D6">
          <w:rPr>
            <w:rStyle w:val="Hyperlink"/>
            <w:rFonts w:ascii="Courier New" w:hAnsi="Courier New" w:cs="Courier New"/>
            <w:i/>
            <w:iCs/>
            <w:noProof/>
            <w:sz w:val="18"/>
            <w:szCs w:val="18"/>
            <w:lang w:val="en-US"/>
          </w:rPr>
          <w:t>http://edg.epa.gov/geoportal/widgets/searchjs.jsp</w:t>
        </w:r>
      </w:hyperlink>
    </w:p>
    <w:p w:rsidR="009F41D6" w:rsidRPr="009F41D6" w:rsidRDefault="009F41D6" w:rsidP="009F41D6">
      <w:pPr>
        <w:pStyle w:val="BODY"/>
        <w:spacing w:after="0"/>
        <w:jc w:val="center"/>
        <w:rPr>
          <w:rFonts w:asciiTheme="majorHAnsi" w:hAnsiTheme="majorHAnsi" w:cs="Arial"/>
          <w:b/>
          <w:noProof/>
          <w:color w:val="3C7483" w:themeColor="accent3" w:themeShade="80"/>
          <w:sz w:val="28"/>
          <w:szCs w:val="24"/>
          <w:lang w:val="en-US"/>
        </w:rPr>
      </w:pPr>
      <w:r w:rsidRPr="009F41D6">
        <w:rPr>
          <w:rFonts w:asciiTheme="majorHAnsi" w:hAnsiTheme="majorHAnsi" w:cs="Arial"/>
          <w:b/>
          <w:noProof/>
          <w:color w:val="3C7483" w:themeColor="accent3" w:themeShade="80"/>
          <w:sz w:val="28"/>
          <w:szCs w:val="24"/>
          <w:lang w:val="en-US"/>
        </w:rPr>
        <w:lastRenderedPageBreak/>
        <w:t xml:space="preserve">Putting the </w:t>
      </w:r>
      <w:r w:rsidR="00272085">
        <w:rPr>
          <w:rFonts w:asciiTheme="majorHAnsi" w:hAnsiTheme="majorHAnsi" w:cs="Arial"/>
          <w:b/>
          <w:noProof/>
          <w:color w:val="3C7483" w:themeColor="accent3" w:themeShade="80"/>
          <w:sz w:val="28"/>
          <w:szCs w:val="24"/>
          <w:lang w:val="en-US"/>
        </w:rPr>
        <w:t>Environmental Dataset</w:t>
      </w:r>
      <w:r w:rsidRPr="009F41D6">
        <w:rPr>
          <w:rFonts w:asciiTheme="majorHAnsi" w:hAnsiTheme="majorHAnsi" w:cs="Arial"/>
          <w:b/>
          <w:noProof/>
          <w:color w:val="3C7483" w:themeColor="accent3" w:themeShade="80"/>
          <w:sz w:val="28"/>
          <w:szCs w:val="24"/>
          <w:lang w:val="en-US"/>
        </w:rPr>
        <w:t xml:space="preserve"> Gateway (</w:t>
      </w:r>
      <w:r w:rsidR="00272085">
        <w:rPr>
          <w:rFonts w:asciiTheme="majorHAnsi" w:hAnsiTheme="majorHAnsi" w:cs="Arial"/>
          <w:b/>
          <w:noProof/>
          <w:color w:val="3C7483" w:themeColor="accent3" w:themeShade="80"/>
          <w:sz w:val="28"/>
          <w:szCs w:val="24"/>
          <w:lang w:val="en-US"/>
        </w:rPr>
        <w:t>EDG</w:t>
      </w:r>
      <w:r w:rsidRPr="009F41D6">
        <w:rPr>
          <w:rFonts w:asciiTheme="majorHAnsi" w:hAnsiTheme="majorHAnsi" w:cs="Arial"/>
          <w:b/>
          <w:noProof/>
          <w:color w:val="3C7483" w:themeColor="accent3" w:themeShade="80"/>
          <w:sz w:val="28"/>
          <w:szCs w:val="24"/>
          <w:lang w:val="en-US"/>
        </w:rPr>
        <w:t>) to Use</w:t>
      </w:r>
    </w:p>
    <w:p w:rsidR="009F41D6" w:rsidRDefault="009F41D6" w:rsidP="00994575">
      <w:pPr>
        <w:pStyle w:val="BODY"/>
        <w:spacing w:after="0"/>
        <w:jc w:val="both"/>
        <w:rPr>
          <w:rFonts w:asciiTheme="majorHAnsi" w:hAnsiTheme="majorHAnsi" w:cs="Arial"/>
          <w:b/>
          <w:noProof/>
          <w:sz w:val="28"/>
          <w:szCs w:val="24"/>
          <w:lang w:val="en-US"/>
        </w:rPr>
      </w:pPr>
    </w:p>
    <w:p w:rsidR="00AF7EAC" w:rsidRPr="00AF7EAC" w:rsidRDefault="00AF7EAC" w:rsidP="00AF7EAC">
      <w:pPr>
        <w:pStyle w:val="BODY"/>
        <w:widowControl w:val="0"/>
        <w:tabs>
          <w:tab w:val="left" w:pos="3855"/>
        </w:tabs>
        <w:spacing w:after="0"/>
        <w:jc w:val="both"/>
        <w:rPr>
          <w:rFonts w:asciiTheme="majorHAnsi" w:hAnsiTheme="majorHAnsi" w:cs="Arial"/>
          <w:b/>
          <w:noProof/>
          <w:lang w:val="en-US"/>
        </w:rPr>
      </w:pPr>
      <w:r w:rsidRPr="00AF7EAC">
        <w:rPr>
          <w:rFonts w:asciiTheme="majorHAnsi" w:hAnsiTheme="majorHAnsi" w:cs="Arial"/>
          <w:b/>
          <w:noProof/>
          <w:lang w:val="en-US"/>
        </w:rPr>
        <w:t xml:space="preserve">About </w:t>
      </w:r>
      <w:r w:rsidR="00272085">
        <w:rPr>
          <w:rFonts w:asciiTheme="majorHAnsi" w:hAnsiTheme="majorHAnsi" w:cs="Arial"/>
          <w:b/>
          <w:noProof/>
          <w:lang w:val="en-US"/>
        </w:rPr>
        <w:t>EDG</w:t>
      </w:r>
      <w:r w:rsidRPr="00AF7EAC">
        <w:rPr>
          <w:rFonts w:asciiTheme="majorHAnsi" w:hAnsiTheme="majorHAnsi" w:cs="Arial"/>
          <w:b/>
          <w:noProof/>
          <w:lang w:val="en-US"/>
        </w:rPr>
        <w:t xml:space="preserve"> REST Outputs</w:t>
      </w:r>
    </w:p>
    <w:p w:rsidR="00AF7EAC" w:rsidRPr="00AF7EAC" w:rsidRDefault="00AF7EAC" w:rsidP="00AF7EAC">
      <w:pPr>
        <w:pStyle w:val="BODY"/>
        <w:widowControl w:val="0"/>
        <w:spacing w:after="0"/>
        <w:jc w:val="both"/>
        <w:rPr>
          <w:rFonts w:asciiTheme="majorHAnsi" w:hAnsiTheme="majorHAnsi"/>
          <w:noProof/>
          <w:color w:val="000000"/>
          <w:lang w:val="en-US"/>
        </w:rPr>
      </w:pPr>
      <w:r w:rsidRPr="00AF7EAC">
        <w:rPr>
          <w:rFonts w:asciiTheme="majorHAnsi" w:hAnsiTheme="majorHAnsi"/>
          <w:b/>
          <w:noProof/>
          <w:color w:val="4BACC6"/>
          <w:lang w:val="en-US"/>
        </w:rPr>
        <w:drawing>
          <wp:anchor distT="0" distB="0" distL="114300" distR="114300" simplePos="0" relativeHeight="251677696" behindDoc="1" locked="0" layoutInCell="1" allowOverlap="1">
            <wp:simplePos x="0" y="0"/>
            <wp:positionH relativeFrom="column">
              <wp:posOffset>3709670</wp:posOffset>
            </wp:positionH>
            <wp:positionV relativeFrom="paragraph">
              <wp:posOffset>762000</wp:posOffset>
            </wp:positionV>
            <wp:extent cx="3162300" cy="1200150"/>
            <wp:effectExtent l="19050" t="19050" r="19050" b="19050"/>
            <wp:wrapTight wrapText="bothSides">
              <wp:wrapPolygon edited="0">
                <wp:start x="-130" y="-343"/>
                <wp:lineTo x="-130" y="21943"/>
                <wp:lineTo x="21730" y="21943"/>
                <wp:lineTo x="21730" y="-343"/>
                <wp:lineTo x="-130" y="-343"/>
              </wp:wrapPolygon>
            </wp:wrapTight>
            <wp:docPr id="22" name="Picture 0" descr="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able.jpg"/>
                    <pic:cNvPicPr>
                      <a:picLocks noChangeAspect="1" noChangeArrowheads="1"/>
                    </pic:cNvPicPr>
                  </pic:nvPicPr>
                  <pic:blipFill>
                    <a:blip r:embed="rId18" cstate="print"/>
                    <a:srcRect/>
                    <a:stretch>
                      <a:fillRect/>
                    </a:stretch>
                  </pic:blipFill>
                  <pic:spPr bwMode="auto">
                    <a:xfrm>
                      <a:off x="0" y="0"/>
                      <a:ext cx="3162300" cy="1200150"/>
                    </a:xfrm>
                    <a:prstGeom prst="rect">
                      <a:avLst/>
                    </a:prstGeom>
                    <a:noFill/>
                    <a:ln w="9525">
                      <a:solidFill>
                        <a:srgbClr val="1F497D"/>
                      </a:solidFill>
                      <a:miter lim="800000"/>
                      <a:headEnd/>
                      <a:tailEnd/>
                    </a:ln>
                  </pic:spPr>
                </pic:pic>
              </a:graphicData>
            </a:graphic>
          </wp:anchor>
        </w:drawing>
      </w:r>
      <w:r w:rsidRPr="00AF7EAC">
        <w:rPr>
          <w:rFonts w:asciiTheme="majorHAnsi" w:hAnsiTheme="majorHAnsi"/>
          <w:noProof/>
          <w:color w:val="000000"/>
          <w:lang w:val="en-US"/>
        </w:rPr>
        <w:t xml:space="preserve">The </w:t>
      </w:r>
      <w:r w:rsidR="00272085">
        <w:rPr>
          <w:rFonts w:asciiTheme="majorHAnsi" w:hAnsiTheme="majorHAnsi"/>
          <w:noProof/>
          <w:color w:val="000000"/>
          <w:lang w:val="en-US"/>
        </w:rPr>
        <w:t>EDG</w:t>
      </w:r>
      <w:r w:rsidRPr="00AF7EAC">
        <w:rPr>
          <w:rFonts w:asciiTheme="majorHAnsi" w:hAnsiTheme="majorHAnsi"/>
          <w:noProof/>
          <w:color w:val="000000"/>
          <w:lang w:val="en-US"/>
        </w:rPr>
        <w:t xml:space="preserve">'s REST (Representational State Transfer) API (Application Programming Interface) provides you with a powerful way to access and embed </w:t>
      </w:r>
      <w:r w:rsidR="00272085">
        <w:rPr>
          <w:rFonts w:asciiTheme="majorHAnsi" w:hAnsiTheme="majorHAnsi"/>
          <w:noProof/>
          <w:color w:val="000000"/>
          <w:lang w:val="en-US"/>
        </w:rPr>
        <w:t>EDG</w:t>
      </w:r>
      <w:r w:rsidRPr="00AF7EAC">
        <w:rPr>
          <w:rFonts w:asciiTheme="majorHAnsi" w:hAnsiTheme="majorHAnsi"/>
          <w:noProof/>
          <w:color w:val="000000"/>
          <w:lang w:val="en-US"/>
        </w:rPr>
        <w:t xml:space="preserve"> content directly and dynamically in other web applications or pages. When you search the </w:t>
      </w:r>
      <w:r w:rsidR="00272085">
        <w:rPr>
          <w:rFonts w:asciiTheme="majorHAnsi" w:hAnsiTheme="majorHAnsi"/>
          <w:noProof/>
          <w:color w:val="000000"/>
          <w:lang w:val="en-US"/>
        </w:rPr>
        <w:t>EDG</w:t>
      </w:r>
      <w:r w:rsidRPr="00AF7EAC">
        <w:rPr>
          <w:rFonts w:asciiTheme="majorHAnsi" w:hAnsiTheme="majorHAnsi"/>
          <w:noProof/>
          <w:color w:val="000000"/>
          <w:lang w:val="en-US"/>
        </w:rPr>
        <w:t xml:space="preserve">, links to internet and intranet REST results are displayed below the search results. The intranet URL provides access to the full set of EPA records (restricted and unrestricted) without requiring that users login, while the internet URL only provides those users who are logged into the </w:t>
      </w:r>
      <w:r w:rsidR="00272085">
        <w:rPr>
          <w:rFonts w:asciiTheme="majorHAnsi" w:hAnsiTheme="majorHAnsi"/>
          <w:noProof/>
          <w:color w:val="000000"/>
          <w:lang w:val="en-US"/>
        </w:rPr>
        <w:t>EDG</w:t>
      </w:r>
      <w:r w:rsidRPr="00AF7EAC">
        <w:rPr>
          <w:rFonts w:asciiTheme="majorHAnsi" w:hAnsiTheme="majorHAnsi"/>
          <w:noProof/>
          <w:color w:val="000000"/>
          <w:lang w:val="en-US"/>
        </w:rPr>
        <w:t xml:space="preserve"> with access to restricted records.  Only the internet URL should be used for public websites.</w:t>
      </w:r>
    </w:p>
    <w:p w:rsidR="00AF7EAC" w:rsidRPr="00AF7EAC" w:rsidRDefault="00AF7EAC" w:rsidP="00AF7EAC">
      <w:pPr>
        <w:pStyle w:val="BODY"/>
        <w:widowControl w:val="0"/>
        <w:spacing w:after="0"/>
        <w:jc w:val="both"/>
        <w:rPr>
          <w:rFonts w:asciiTheme="majorHAnsi" w:hAnsiTheme="majorHAnsi"/>
          <w:b/>
          <w:noProof/>
          <w:color w:val="4BACC6"/>
          <w:lang w:val="en-US"/>
        </w:rPr>
      </w:pPr>
    </w:p>
    <w:p w:rsidR="00AF7EAC" w:rsidRPr="00AF7EAC" w:rsidRDefault="00AF7EAC" w:rsidP="00AF7EAC">
      <w:pPr>
        <w:pStyle w:val="BODY"/>
        <w:widowControl w:val="0"/>
        <w:spacing w:after="0"/>
        <w:jc w:val="both"/>
        <w:rPr>
          <w:rFonts w:asciiTheme="majorHAnsi" w:hAnsiTheme="majorHAnsi" w:cs="Arial"/>
          <w:b/>
          <w:noProof/>
          <w:lang w:val="en-US"/>
        </w:rPr>
      </w:pPr>
      <w:r w:rsidRPr="00AF7EAC">
        <w:rPr>
          <w:rFonts w:asciiTheme="majorHAnsi" w:hAnsiTheme="majorHAnsi" w:cs="Arial"/>
          <w:b/>
          <w:noProof/>
          <w:lang w:val="en-US"/>
        </w:rPr>
        <w:t>Embed Outputs in Your Website</w:t>
      </w:r>
    </w:p>
    <w:p w:rsidR="00AF7EAC" w:rsidRPr="00AF7EAC" w:rsidRDefault="00AF7EAC" w:rsidP="00AF7EAC">
      <w:pPr>
        <w:pStyle w:val="BODY"/>
        <w:widowControl w:val="0"/>
        <w:spacing w:after="0"/>
        <w:jc w:val="both"/>
        <w:rPr>
          <w:rFonts w:asciiTheme="majorHAnsi" w:hAnsiTheme="majorHAnsi"/>
          <w:noProof/>
          <w:color w:val="000000"/>
          <w:lang w:val="en-US"/>
        </w:rPr>
      </w:pPr>
      <w:r w:rsidRPr="00AF7EAC">
        <w:rPr>
          <w:rFonts w:asciiTheme="majorHAnsi" w:hAnsiTheme="majorHAnsi"/>
          <w:noProof/>
          <w:color w:val="000000"/>
          <w:lang w:val="en-US"/>
        </w:rPr>
        <w:t xml:space="preserve">It is easy to embed REST outputs into your website. Simply search the </w:t>
      </w:r>
      <w:r w:rsidR="00272085">
        <w:rPr>
          <w:rFonts w:asciiTheme="majorHAnsi" w:hAnsiTheme="majorHAnsi"/>
          <w:noProof/>
          <w:color w:val="000000"/>
          <w:lang w:val="en-US"/>
        </w:rPr>
        <w:t>EDG</w:t>
      </w:r>
      <w:r w:rsidRPr="00AF7EAC">
        <w:rPr>
          <w:rFonts w:asciiTheme="majorHAnsi" w:hAnsiTheme="majorHAnsi"/>
          <w:noProof/>
          <w:color w:val="000000"/>
          <w:lang w:val="en-US"/>
        </w:rPr>
        <w:t xml:space="preserve"> for your records, copy the REST link at the bottom of the Search Results page (internet or intranet), and paste the link  as &lt;href&gt; or &lt;iframe&gt; in your HTML file. The following example would link your website to a </w:t>
      </w:r>
      <w:r w:rsidR="00272085">
        <w:rPr>
          <w:rFonts w:asciiTheme="majorHAnsi" w:hAnsiTheme="majorHAnsi"/>
          <w:noProof/>
          <w:color w:val="000000"/>
          <w:lang w:val="en-US"/>
        </w:rPr>
        <w:t>EDG</w:t>
      </w:r>
      <w:r w:rsidRPr="00AF7EAC">
        <w:rPr>
          <w:rFonts w:asciiTheme="majorHAnsi" w:hAnsiTheme="majorHAnsi"/>
          <w:noProof/>
          <w:color w:val="000000"/>
          <w:lang w:val="en-US"/>
        </w:rPr>
        <w:t xml:space="preserve"> metadata record : </w:t>
      </w:r>
    </w:p>
    <w:p w:rsidR="00AF7EAC" w:rsidRPr="00AF7EAC" w:rsidRDefault="00AF7EAC" w:rsidP="00AF7EAC">
      <w:pPr>
        <w:pStyle w:val="BODY"/>
        <w:widowControl w:val="0"/>
        <w:spacing w:after="0"/>
        <w:rPr>
          <w:rFonts w:ascii="Courier New" w:hAnsi="Courier New" w:cs="Courier New"/>
          <w:i/>
          <w:noProof/>
          <w:color w:val="1F497D"/>
          <w:lang w:val="en-US"/>
        </w:rPr>
      </w:pPr>
      <w:r w:rsidRPr="00AF7EAC">
        <w:rPr>
          <w:rFonts w:ascii="Courier New" w:hAnsi="Courier New" w:cs="Courier New"/>
          <w:i/>
          <w:noProof/>
          <w:color w:val="1F497D"/>
          <w:lang w:val="en-US"/>
        </w:rPr>
        <w:t>&lt;A href=https://</w:t>
      </w:r>
      <w:r w:rsidR="002D18A7">
        <w:rPr>
          <w:rFonts w:ascii="Courier New" w:hAnsi="Courier New" w:cs="Courier New"/>
          <w:i/>
          <w:noProof/>
          <w:color w:val="1F497D"/>
          <w:lang w:val="en-US"/>
        </w:rPr>
        <w:t>edg</w:t>
      </w:r>
      <w:r w:rsidRPr="00AF7EAC">
        <w:rPr>
          <w:rFonts w:ascii="Courier New" w:hAnsi="Courier New" w:cs="Courier New"/>
          <w:i/>
          <w:noProof/>
          <w:color w:val="1F497D"/>
          <w:lang w:val="en-US"/>
        </w:rPr>
        <w:t>.epa.gov/geoportal/rest/document?id=[</w:t>
      </w:r>
      <w:r w:rsidRPr="00AF7EAC">
        <w:rPr>
          <w:rFonts w:ascii="Courier New" w:hAnsi="Courier New" w:cs="Courier New"/>
          <w:i/>
          <w:noProof/>
          <w:color w:val="FF0000"/>
          <w:lang w:val="en-US"/>
        </w:rPr>
        <w:t>Your Record’s UUID</w:t>
      </w:r>
      <w:r w:rsidRPr="00AF7EAC">
        <w:rPr>
          <w:rFonts w:ascii="Courier New" w:hAnsi="Courier New" w:cs="Courier New"/>
          <w:i/>
          <w:noProof/>
          <w:color w:val="1F497D"/>
          <w:lang w:val="en-US"/>
        </w:rPr>
        <w:t>]&amp;xsl=fgdc&gt;</w:t>
      </w:r>
      <w:r w:rsidRPr="00AF7EAC">
        <w:rPr>
          <w:rFonts w:ascii="Courier New" w:hAnsi="Courier New" w:cs="Courier New"/>
          <w:i/>
          <w:noProof/>
          <w:color w:val="FF0000"/>
          <w:lang w:val="en-US"/>
        </w:rPr>
        <w:t>Your Record’s Title</w:t>
      </w:r>
      <w:r w:rsidRPr="00AF7EAC">
        <w:rPr>
          <w:rFonts w:ascii="Courier New" w:hAnsi="Courier New" w:cs="Courier New"/>
          <w:i/>
          <w:noProof/>
          <w:color w:val="1F497D"/>
          <w:lang w:val="en-US"/>
        </w:rPr>
        <w:t>&lt;/A&gt;</w:t>
      </w:r>
    </w:p>
    <w:p w:rsidR="00AF7EAC" w:rsidRPr="00AF7EAC" w:rsidRDefault="00AF7EAC" w:rsidP="00AF7EAC">
      <w:pPr>
        <w:pStyle w:val="BODY"/>
        <w:widowControl w:val="0"/>
        <w:spacing w:after="0"/>
        <w:jc w:val="both"/>
        <w:rPr>
          <w:rFonts w:asciiTheme="majorHAnsi" w:hAnsiTheme="majorHAnsi"/>
          <w:i/>
          <w:noProof/>
          <w:lang w:val="en-US"/>
        </w:rPr>
      </w:pPr>
      <w:r w:rsidRPr="00AF7EAC">
        <w:rPr>
          <w:rFonts w:asciiTheme="majorHAnsi" w:hAnsiTheme="majorHAnsi"/>
          <w:i/>
          <w:iCs/>
          <w:noProof/>
          <w:lang w:val="en-US"/>
        </w:rPr>
        <w:t xml:space="preserve"> </w:t>
      </w:r>
    </w:p>
    <w:p w:rsidR="00AF7EAC" w:rsidRPr="00AF7EAC" w:rsidRDefault="00AF7EAC" w:rsidP="00AF7EAC">
      <w:pPr>
        <w:pStyle w:val="BODY"/>
        <w:widowControl w:val="0"/>
        <w:spacing w:after="0"/>
        <w:jc w:val="both"/>
        <w:rPr>
          <w:rFonts w:asciiTheme="majorHAnsi" w:hAnsiTheme="majorHAnsi" w:cs="Arial"/>
          <w:b/>
          <w:noProof/>
          <w:lang w:val="en-US"/>
        </w:rPr>
      </w:pPr>
      <w:r w:rsidRPr="00AF7EAC">
        <w:rPr>
          <w:rFonts w:asciiTheme="majorHAnsi" w:hAnsiTheme="majorHAnsi" w:cs="Arial"/>
          <w:b/>
          <w:noProof/>
          <w:lang w:val="en-US"/>
        </w:rPr>
        <w:t>Choose a Stylesheet</w:t>
      </w:r>
    </w:p>
    <w:p w:rsidR="00AF7EAC" w:rsidRPr="00AF7EAC" w:rsidRDefault="00AF7EAC" w:rsidP="00AF7EAC">
      <w:pPr>
        <w:pStyle w:val="HTMLPreformatted"/>
        <w:widowControl w:val="0"/>
        <w:ind w:left="0"/>
        <w:jc w:val="both"/>
        <w:rPr>
          <w:rFonts w:asciiTheme="majorHAnsi" w:hAnsiTheme="majorHAnsi"/>
          <w:noProof/>
          <w:color w:val="000000"/>
          <w:sz w:val="22"/>
          <w:szCs w:val="22"/>
        </w:rPr>
      </w:pPr>
      <w:r w:rsidRPr="00AF7EAC">
        <w:rPr>
          <w:rFonts w:asciiTheme="majorHAnsi" w:hAnsiTheme="majorHAnsi" w:cs="Times New Roman"/>
          <w:noProof/>
          <w:sz w:val="22"/>
          <w:szCs w:val="22"/>
          <w:lang w:bidi="ar-SA"/>
        </w:rPr>
        <w:drawing>
          <wp:anchor distT="0" distB="0" distL="114300" distR="114300" simplePos="0" relativeHeight="251676672" behindDoc="1" locked="0" layoutInCell="1" allowOverlap="1">
            <wp:simplePos x="0" y="0"/>
            <wp:positionH relativeFrom="column">
              <wp:posOffset>4256405</wp:posOffset>
            </wp:positionH>
            <wp:positionV relativeFrom="paragraph">
              <wp:posOffset>594360</wp:posOffset>
            </wp:positionV>
            <wp:extent cx="2615565" cy="1668145"/>
            <wp:effectExtent l="19050" t="19050" r="13335" b="27305"/>
            <wp:wrapTight wrapText="bothSides">
              <wp:wrapPolygon edited="0">
                <wp:start x="-157" y="-247"/>
                <wp:lineTo x="-157" y="21954"/>
                <wp:lineTo x="21710" y="21954"/>
                <wp:lineTo x="21710" y="-247"/>
                <wp:lineTo x="-157" y="-247"/>
              </wp:wrapPolygon>
            </wp:wrapTight>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r="2443"/>
                    <a:stretch>
                      <a:fillRect/>
                    </a:stretch>
                  </pic:blipFill>
                  <pic:spPr bwMode="auto">
                    <a:xfrm>
                      <a:off x="0" y="0"/>
                      <a:ext cx="2615565" cy="1668145"/>
                    </a:xfrm>
                    <a:prstGeom prst="rect">
                      <a:avLst/>
                    </a:prstGeom>
                    <a:noFill/>
                    <a:ln w="9525">
                      <a:solidFill>
                        <a:srgbClr val="1F497D"/>
                      </a:solidFill>
                      <a:miter lim="800000"/>
                      <a:headEnd/>
                      <a:tailEnd/>
                    </a:ln>
                  </pic:spPr>
                </pic:pic>
              </a:graphicData>
            </a:graphic>
          </wp:anchor>
        </w:drawing>
      </w:r>
      <w:r w:rsidRPr="00AF7EAC">
        <w:rPr>
          <w:rFonts w:asciiTheme="majorHAnsi" w:hAnsiTheme="majorHAnsi"/>
          <w:iCs/>
          <w:noProof/>
          <w:sz w:val="22"/>
          <w:szCs w:val="22"/>
        </w:rPr>
        <w:t xml:space="preserve">The </w:t>
      </w:r>
      <w:r w:rsidR="00272085">
        <w:rPr>
          <w:rFonts w:asciiTheme="majorHAnsi" w:hAnsiTheme="majorHAnsi"/>
          <w:iCs/>
          <w:noProof/>
          <w:sz w:val="22"/>
          <w:szCs w:val="22"/>
        </w:rPr>
        <w:t>EDG</w:t>
      </w:r>
      <w:r w:rsidRPr="00AF7EAC">
        <w:rPr>
          <w:rFonts w:asciiTheme="majorHAnsi" w:hAnsiTheme="majorHAnsi"/>
          <w:iCs/>
          <w:noProof/>
          <w:sz w:val="22"/>
          <w:szCs w:val="22"/>
        </w:rPr>
        <w:t xml:space="preserve"> allows you to </w:t>
      </w:r>
      <w:r w:rsidRPr="00AF7EAC">
        <w:rPr>
          <w:rFonts w:asciiTheme="majorHAnsi" w:hAnsiTheme="majorHAnsi"/>
          <w:noProof/>
          <w:color w:val="000000"/>
          <w:sz w:val="22"/>
          <w:szCs w:val="22"/>
        </w:rPr>
        <w:t xml:space="preserve">apply custom stylesheets to the REST interface HTML output and to individual metadata records.  Stylesheets allow you to format the look and feel of </w:t>
      </w:r>
      <w:r w:rsidR="00272085">
        <w:rPr>
          <w:rFonts w:asciiTheme="majorHAnsi" w:hAnsiTheme="majorHAnsi"/>
          <w:noProof/>
          <w:color w:val="000000"/>
          <w:sz w:val="22"/>
          <w:szCs w:val="22"/>
        </w:rPr>
        <w:t>EDG</w:t>
      </w:r>
      <w:r w:rsidRPr="00AF7EAC">
        <w:rPr>
          <w:rFonts w:asciiTheme="majorHAnsi" w:hAnsiTheme="majorHAnsi"/>
          <w:noProof/>
          <w:color w:val="000000"/>
          <w:sz w:val="22"/>
          <w:szCs w:val="22"/>
        </w:rPr>
        <w:t xml:space="preserve"> outputs to meet your needs.  To apply the stylesheet of your choice, edit the URL of your </w:t>
      </w:r>
      <w:r w:rsidR="00272085">
        <w:rPr>
          <w:rFonts w:asciiTheme="majorHAnsi" w:hAnsiTheme="majorHAnsi"/>
          <w:noProof/>
          <w:color w:val="000000"/>
          <w:sz w:val="22"/>
          <w:szCs w:val="22"/>
        </w:rPr>
        <w:t>EDG</w:t>
      </w:r>
      <w:r w:rsidRPr="00AF7EAC">
        <w:rPr>
          <w:rFonts w:asciiTheme="majorHAnsi" w:hAnsiTheme="majorHAnsi"/>
          <w:noProof/>
          <w:color w:val="000000"/>
          <w:sz w:val="22"/>
          <w:szCs w:val="22"/>
        </w:rPr>
        <w:t xml:space="preserve"> record so that the </w:t>
      </w:r>
      <w:r w:rsidRPr="00AF7EAC">
        <w:rPr>
          <w:b/>
          <w:noProof/>
          <w:color w:val="1F497D"/>
          <w:sz w:val="22"/>
          <w:szCs w:val="22"/>
        </w:rPr>
        <w:t>&amp;xsl</w:t>
      </w:r>
      <w:r w:rsidRPr="00AF7EAC">
        <w:rPr>
          <w:rFonts w:asciiTheme="majorHAnsi" w:hAnsiTheme="majorHAnsi"/>
          <w:b/>
          <w:noProof/>
          <w:color w:val="1F497D"/>
          <w:sz w:val="22"/>
          <w:szCs w:val="22"/>
        </w:rPr>
        <w:t>=</w:t>
      </w:r>
      <w:r w:rsidRPr="00AF7EAC">
        <w:rPr>
          <w:rFonts w:asciiTheme="majorHAnsi" w:hAnsiTheme="majorHAnsi"/>
          <w:noProof/>
          <w:color w:val="000000"/>
          <w:sz w:val="22"/>
          <w:szCs w:val="22"/>
        </w:rPr>
        <w:t xml:space="preserve"> parameter is followed by one of the following options: </w:t>
      </w:r>
      <w:r w:rsidRPr="00AF7EAC">
        <w:rPr>
          <w:b/>
          <w:noProof/>
          <w:color w:val="1F497D"/>
          <w:sz w:val="22"/>
          <w:szCs w:val="22"/>
        </w:rPr>
        <w:t>fgdc_geography_network, fgdc, fgdc_classic, fgdc_ faq, fgdc_esri, fgdc_plus, iso, iso_geography_network</w:t>
      </w:r>
      <w:r w:rsidRPr="00AF7EAC">
        <w:rPr>
          <w:rFonts w:asciiTheme="majorHAnsi" w:hAnsiTheme="majorHAnsi"/>
          <w:b/>
          <w:noProof/>
          <w:color w:val="1F497D"/>
          <w:sz w:val="22"/>
          <w:szCs w:val="22"/>
        </w:rPr>
        <w:t>.</w:t>
      </w:r>
      <w:r w:rsidRPr="00AF7EAC">
        <w:rPr>
          <w:rFonts w:asciiTheme="majorHAnsi" w:hAnsiTheme="majorHAnsi"/>
          <w:b/>
          <w:noProof/>
          <w:color w:val="000000"/>
          <w:sz w:val="22"/>
          <w:szCs w:val="22"/>
        </w:rPr>
        <w:t xml:space="preserve"> </w:t>
      </w:r>
      <w:r w:rsidRPr="00AF7EAC">
        <w:rPr>
          <w:rFonts w:asciiTheme="majorHAnsi" w:hAnsiTheme="majorHAnsi"/>
          <w:noProof/>
          <w:color w:val="000000"/>
          <w:sz w:val="22"/>
          <w:szCs w:val="22"/>
        </w:rPr>
        <w:t>You can also create your own custom stylesheet</w:t>
      </w:r>
      <w:r w:rsidR="00D1084E">
        <w:rPr>
          <w:rFonts w:asciiTheme="majorHAnsi" w:hAnsiTheme="majorHAnsi"/>
          <w:noProof/>
          <w:color w:val="000000"/>
          <w:sz w:val="22"/>
          <w:szCs w:val="22"/>
        </w:rPr>
        <w:t xml:space="preserve"> and have it hosted at the </w:t>
      </w:r>
      <w:r w:rsidR="00272085">
        <w:rPr>
          <w:rFonts w:asciiTheme="majorHAnsi" w:hAnsiTheme="majorHAnsi"/>
          <w:noProof/>
          <w:color w:val="000000"/>
          <w:sz w:val="22"/>
          <w:szCs w:val="22"/>
        </w:rPr>
        <w:t>EDG</w:t>
      </w:r>
      <w:r w:rsidRPr="00AF7EAC">
        <w:rPr>
          <w:rFonts w:asciiTheme="majorHAnsi" w:hAnsiTheme="majorHAnsi"/>
          <w:noProof/>
          <w:color w:val="000000"/>
          <w:sz w:val="22"/>
          <w:szCs w:val="22"/>
        </w:rPr>
        <w:t>.</w:t>
      </w:r>
      <w:r w:rsidRPr="00AF7EAC">
        <w:rPr>
          <w:rFonts w:asciiTheme="majorHAnsi" w:hAnsiTheme="majorHAnsi" w:cs="Times New Roman"/>
          <w:noProof/>
          <w:sz w:val="22"/>
          <w:szCs w:val="22"/>
          <w:lang w:bidi="ar-SA"/>
        </w:rPr>
        <w:t xml:space="preserve"> </w:t>
      </w:r>
    </w:p>
    <w:p w:rsidR="00AF7EAC" w:rsidRPr="00AF7EAC" w:rsidRDefault="00AF7EAC" w:rsidP="00AF7EAC">
      <w:pPr>
        <w:pStyle w:val="BODY"/>
        <w:widowControl w:val="0"/>
        <w:spacing w:after="0"/>
        <w:jc w:val="both"/>
        <w:rPr>
          <w:rFonts w:asciiTheme="majorHAnsi" w:hAnsiTheme="majorHAnsi"/>
          <w:b/>
          <w:noProof/>
          <w:color w:val="3C7483" w:themeColor="accent3" w:themeShade="80"/>
          <w:lang w:val="en-US"/>
        </w:rPr>
      </w:pPr>
    </w:p>
    <w:p w:rsidR="00AF7EAC" w:rsidRPr="00AF7EAC" w:rsidRDefault="00AF7EAC" w:rsidP="00AF7EAC">
      <w:pPr>
        <w:pStyle w:val="BODY"/>
        <w:widowControl w:val="0"/>
        <w:spacing w:after="0"/>
        <w:jc w:val="both"/>
        <w:rPr>
          <w:rFonts w:asciiTheme="majorHAnsi" w:hAnsiTheme="majorHAnsi" w:cs="Arial"/>
          <w:b/>
          <w:noProof/>
          <w:lang w:val="en-US"/>
        </w:rPr>
      </w:pPr>
      <w:r w:rsidRPr="00AF7EAC">
        <w:rPr>
          <w:rFonts w:asciiTheme="majorHAnsi" w:hAnsiTheme="majorHAnsi" w:cs="Arial"/>
          <w:b/>
          <w:noProof/>
          <w:lang w:val="en-US"/>
        </w:rPr>
        <w:t>Embed KML Output In a Map</w:t>
      </w:r>
    </w:p>
    <w:p w:rsidR="00AF7EAC" w:rsidRPr="00AF7EAC" w:rsidRDefault="00AF7EAC" w:rsidP="00AF7EAC">
      <w:pPr>
        <w:pStyle w:val="BODY"/>
        <w:widowControl w:val="0"/>
        <w:spacing w:after="0"/>
        <w:jc w:val="both"/>
        <w:rPr>
          <w:rFonts w:asciiTheme="majorHAnsi" w:hAnsiTheme="majorHAnsi"/>
          <w:noProof/>
          <w:lang w:val="en-US"/>
        </w:rPr>
      </w:pPr>
      <w:r w:rsidRPr="00AF7EAC">
        <w:rPr>
          <w:rFonts w:asciiTheme="majorHAnsi" w:hAnsiTheme="majorHAnsi"/>
          <w:noProof/>
          <w:lang w:val="en-US"/>
        </w:rPr>
        <w:t xml:space="preserve">For web users without access to GIS software, web-based maps (such as Google or Bing) provide a convenient way to view geospatial data. Overlaying the </w:t>
      </w:r>
      <w:r w:rsidR="00272085">
        <w:rPr>
          <w:rFonts w:asciiTheme="majorHAnsi" w:hAnsiTheme="majorHAnsi"/>
          <w:noProof/>
          <w:lang w:val="en-US"/>
        </w:rPr>
        <w:t>EDG</w:t>
      </w:r>
      <w:r w:rsidRPr="00AF7EAC">
        <w:rPr>
          <w:rFonts w:asciiTheme="majorHAnsi" w:hAnsiTheme="majorHAnsi"/>
          <w:noProof/>
          <w:lang w:val="en-US"/>
        </w:rPr>
        <w:t>’s KML output on a web-based map can provide your users with a unique view of your metadata and data.  To embed a KML Output in a Google or Bing map on your website, copy the REST Output (KML) from your search results and paste the link into your website’s map as a KML Layer.</w:t>
      </w:r>
    </w:p>
    <w:p w:rsidR="00AF7EAC" w:rsidRPr="00AF7EAC" w:rsidRDefault="00AF7EAC" w:rsidP="00AF7EAC">
      <w:pPr>
        <w:pStyle w:val="BODY"/>
        <w:widowControl w:val="0"/>
        <w:spacing w:after="0"/>
        <w:jc w:val="both"/>
        <w:rPr>
          <w:rFonts w:asciiTheme="majorHAnsi" w:hAnsiTheme="majorHAnsi"/>
          <w:b/>
          <w:noProof/>
          <w:color w:val="4BACC6"/>
          <w:lang w:val="en-US"/>
        </w:rPr>
      </w:pPr>
    </w:p>
    <w:p w:rsidR="00B667A1" w:rsidRDefault="00B667A1" w:rsidP="00AF7EAC">
      <w:pPr>
        <w:pStyle w:val="BODY"/>
        <w:widowControl w:val="0"/>
        <w:spacing w:after="0"/>
        <w:jc w:val="both"/>
        <w:rPr>
          <w:rFonts w:asciiTheme="majorHAnsi" w:hAnsiTheme="majorHAnsi" w:cs="Arial"/>
          <w:b/>
          <w:noProof/>
          <w:lang w:val="en-US"/>
        </w:rPr>
      </w:pPr>
    </w:p>
    <w:p w:rsidR="00AF7EAC" w:rsidRPr="00AF7EAC" w:rsidRDefault="00B667A1" w:rsidP="00AF7EAC">
      <w:pPr>
        <w:pStyle w:val="BODY"/>
        <w:widowControl w:val="0"/>
        <w:spacing w:after="0"/>
        <w:jc w:val="both"/>
        <w:rPr>
          <w:rFonts w:asciiTheme="majorHAnsi" w:hAnsiTheme="majorHAnsi" w:cs="Arial"/>
          <w:b/>
          <w:noProof/>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377.8pt;margin-top:11.3pt;width:162pt;height:54pt;z-index:251681792" wrapcoords="-100 0 -100 21000 21600 21000 21600 0 -100 0">
            <v:imagedata r:id="rId20" o:title=""/>
            <w10:wrap type="tight"/>
          </v:shape>
          <o:OLEObject Type="Embed" ProgID="Photoshop.Image.12" ShapeID="_x0000_s1045" DrawAspect="Content" ObjectID="_1361973646" r:id="rId21">
            <o:FieldCodes>\s</o:FieldCodes>
          </o:OLEObject>
        </w:pict>
      </w:r>
      <w:r w:rsidR="00AF7EAC" w:rsidRPr="00AF7EAC">
        <w:rPr>
          <w:rFonts w:asciiTheme="majorHAnsi" w:hAnsiTheme="majorHAnsi" w:cs="Arial"/>
          <w:b/>
          <w:noProof/>
          <w:lang w:val="en-US"/>
        </w:rPr>
        <w:t xml:space="preserve">Embed the </w:t>
      </w:r>
      <w:r w:rsidR="00272085">
        <w:rPr>
          <w:rFonts w:asciiTheme="majorHAnsi" w:hAnsiTheme="majorHAnsi" w:cs="Arial"/>
          <w:b/>
          <w:noProof/>
          <w:lang w:val="en-US"/>
        </w:rPr>
        <w:t>EDG</w:t>
      </w:r>
      <w:r w:rsidR="00AF7EAC" w:rsidRPr="00AF7EAC">
        <w:rPr>
          <w:rFonts w:asciiTheme="majorHAnsi" w:hAnsiTheme="majorHAnsi" w:cs="Arial"/>
          <w:b/>
          <w:noProof/>
          <w:lang w:val="en-US"/>
        </w:rPr>
        <w:t xml:space="preserve"> Search Widget in Your Website</w:t>
      </w:r>
    </w:p>
    <w:p w:rsidR="00AF7EAC" w:rsidRPr="00AF7EAC" w:rsidRDefault="00AF7EAC" w:rsidP="00AF7EAC">
      <w:pPr>
        <w:pStyle w:val="BODY"/>
        <w:widowControl w:val="0"/>
        <w:spacing w:after="0"/>
        <w:jc w:val="both"/>
        <w:rPr>
          <w:rFonts w:asciiTheme="majorHAnsi" w:hAnsiTheme="majorHAnsi" w:cs="Courier New"/>
          <w:b/>
          <w:noProof/>
          <w:color w:val="1F497D"/>
          <w:lang w:val="en-US"/>
        </w:rPr>
      </w:pPr>
      <w:r w:rsidRPr="00AF7EAC">
        <w:rPr>
          <w:rFonts w:asciiTheme="majorHAnsi" w:hAnsiTheme="majorHAnsi"/>
          <w:noProof/>
          <w:color w:val="000000"/>
          <w:lang w:val="en-US"/>
        </w:rPr>
        <w:t xml:space="preserve">The </w:t>
      </w:r>
      <w:r w:rsidR="00272085">
        <w:rPr>
          <w:rFonts w:asciiTheme="majorHAnsi" w:hAnsiTheme="majorHAnsi"/>
          <w:noProof/>
          <w:color w:val="000000"/>
          <w:lang w:val="en-US"/>
        </w:rPr>
        <w:t>EDG</w:t>
      </w:r>
      <w:r w:rsidRPr="00AF7EAC">
        <w:rPr>
          <w:rFonts w:asciiTheme="majorHAnsi" w:hAnsiTheme="majorHAnsi"/>
          <w:noProof/>
          <w:color w:val="000000"/>
          <w:lang w:val="en-US"/>
        </w:rPr>
        <w:t xml:space="preserve"> Search Widget makes it possible to search the </w:t>
      </w:r>
      <w:r w:rsidR="00272085">
        <w:rPr>
          <w:rFonts w:asciiTheme="majorHAnsi" w:hAnsiTheme="majorHAnsi"/>
          <w:noProof/>
          <w:color w:val="000000"/>
          <w:lang w:val="en-US"/>
        </w:rPr>
        <w:t>EDG</w:t>
      </w:r>
      <w:r w:rsidRPr="00AF7EAC">
        <w:rPr>
          <w:rFonts w:asciiTheme="majorHAnsi" w:hAnsiTheme="majorHAnsi"/>
          <w:noProof/>
          <w:color w:val="000000"/>
          <w:lang w:val="en-US"/>
        </w:rPr>
        <w:t xml:space="preserve"> from another web page or application. The search widget can be included on your website by simply inserting two lines of code.  Users can type a search term or lucene search query in the search field and retrieve a pop-up list of records that match that search. </w:t>
      </w:r>
    </w:p>
    <w:p w:rsidR="00AF7EAC" w:rsidRDefault="00AF7EAC" w:rsidP="00AF7EAC">
      <w:pPr>
        <w:pStyle w:val="HTMLPreformatted"/>
        <w:widowControl w:val="0"/>
        <w:ind w:left="0"/>
        <w:jc w:val="both"/>
        <w:rPr>
          <w:rFonts w:asciiTheme="majorHAnsi" w:hAnsiTheme="majorHAnsi"/>
          <w:noProof/>
          <w:color w:val="000000"/>
          <w:sz w:val="22"/>
          <w:szCs w:val="22"/>
        </w:rPr>
      </w:pPr>
    </w:p>
    <w:p w:rsidR="00D53E83" w:rsidRPr="00AF7EAC" w:rsidRDefault="00D53E83" w:rsidP="00AF7EAC">
      <w:pPr>
        <w:pStyle w:val="HTMLPreformatted"/>
        <w:widowControl w:val="0"/>
        <w:ind w:left="0"/>
        <w:jc w:val="both"/>
        <w:rPr>
          <w:rFonts w:asciiTheme="majorHAnsi" w:hAnsiTheme="majorHAnsi"/>
          <w:noProof/>
          <w:color w:val="000000"/>
          <w:sz w:val="22"/>
          <w:szCs w:val="22"/>
        </w:rPr>
      </w:pPr>
    </w:p>
    <w:p w:rsidR="008F2613" w:rsidRPr="007740BC" w:rsidRDefault="00AF7EAC" w:rsidP="007740BC">
      <w:pPr>
        <w:pStyle w:val="HTMLPreformatted"/>
        <w:widowControl w:val="0"/>
        <w:ind w:left="0"/>
        <w:jc w:val="center"/>
        <w:rPr>
          <w:rFonts w:asciiTheme="majorHAnsi" w:hAnsiTheme="majorHAnsi"/>
          <w:noProof/>
          <w:color w:val="3C7483" w:themeColor="accent3" w:themeShade="80"/>
          <w:sz w:val="22"/>
          <w:szCs w:val="22"/>
        </w:rPr>
      </w:pPr>
      <w:r w:rsidRPr="00AF7EAC">
        <w:rPr>
          <w:rFonts w:asciiTheme="majorHAnsi" w:hAnsiTheme="majorHAnsi"/>
          <w:b/>
          <w:noProof/>
          <w:color w:val="3C7483" w:themeColor="accent3" w:themeShade="80"/>
          <w:sz w:val="22"/>
          <w:szCs w:val="22"/>
        </w:rPr>
        <w:t xml:space="preserve">For more help, follow the </w:t>
      </w:r>
      <w:hyperlink r:id="rId22" w:history="1">
        <w:r w:rsidRPr="00AF7EAC">
          <w:rPr>
            <w:rStyle w:val="Hyperlink"/>
            <w:rFonts w:asciiTheme="majorHAnsi" w:hAnsiTheme="majorHAnsi"/>
            <w:b/>
            <w:noProof/>
            <w:sz w:val="22"/>
            <w:szCs w:val="22"/>
          </w:rPr>
          <w:t>Reuse Components</w:t>
        </w:r>
      </w:hyperlink>
      <w:r w:rsidRPr="00AF7EAC">
        <w:rPr>
          <w:rFonts w:asciiTheme="majorHAnsi" w:hAnsiTheme="majorHAnsi"/>
          <w:b/>
          <w:noProof/>
          <w:color w:val="1F497D"/>
          <w:sz w:val="22"/>
          <w:szCs w:val="22"/>
        </w:rPr>
        <w:t xml:space="preserve"> </w:t>
      </w:r>
      <w:r w:rsidRPr="00AF7EAC">
        <w:rPr>
          <w:rFonts w:asciiTheme="majorHAnsi" w:hAnsiTheme="majorHAnsi"/>
          <w:b/>
          <w:noProof/>
          <w:color w:val="3C7483" w:themeColor="accent3" w:themeShade="80"/>
          <w:sz w:val="22"/>
          <w:szCs w:val="22"/>
        </w:rPr>
        <w:t xml:space="preserve">link on the </w:t>
      </w:r>
      <w:r w:rsidR="00272085">
        <w:rPr>
          <w:rFonts w:asciiTheme="majorHAnsi" w:hAnsiTheme="majorHAnsi"/>
          <w:b/>
          <w:noProof/>
          <w:color w:val="3C7483" w:themeColor="accent3" w:themeShade="80"/>
          <w:sz w:val="22"/>
          <w:szCs w:val="22"/>
        </w:rPr>
        <w:t>EDG</w:t>
      </w:r>
      <w:r w:rsidRPr="00AF7EAC">
        <w:rPr>
          <w:rFonts w:asciiTheme="majorHAnsi" w:hAnsiTheme="majorHAnsi"/>
          <w:b/>
          <w:noProof/>
          <w:color w:val="3C7483" w:themeColor="accent3" w:themeShade="80"/>
          <w:sz w:val="22"/>
          <w:szCs w:val="22"/>
        </w:rPr>
        <w:t xml:space="preserve"> Homepage.</w:t>
      </w:r>
    </w:p>
    <w:sectPr w:rsidR="008F2613" w:rsidRPr="007740BC" w:rsidSect="003225AD">
      <w:footerReference w:type="default" r:id="rId23"/>
      <w:pgSz w:w="12240" w:h="15840"/>
      <w:pgMar w:top="1440" w:right="720" w:bottom="1440" w:left="720" w:header="720" w:footer="720" w:gutter="0"/>
      <w:pgBorders w:offsetFrom="page">
        <w:top w:val="single" w:sz="24" w:space="24" w:color="002060"/>
        <w:left w:val="single" w:sz="24" w:space="24" w:color="002060"/>
        <w:bottom w:val="single" w:sz="24" w:space="24" w:color="002060"/>
        <w:right w:val="single" w:sz="24" w:space="24" w:color="00206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21A" w:rsidRDefault="00E2321A" w:rsidP="00994575">
      <w:pPr>
        <w:spacing w:after="0" w:line="240" w:lineRule="auto"/>
      </w:pPr>
      <w:r>
        <w:separator/>
      </w:r>
    </w:p>
  </w:endnote>
  <w:endnote w:type="continuationSeparator" w:id="0">
    <w:p w:rsidR="00E2321A" w:rsidRDefault="00E2321A" w:rsidP="00994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0C2" w:rsidRPr="00B14C16" w:rsidRDefault="00CB0197" w:rsidP="003D20C2">
    <w:pPr>
      <w:pStyle w:val="Footer"/>
      <w:jc w:val="center"/>
      <w:rPr>
        <w:i/>
        <w:color w:val="002060"/>
        <w:sz w:val="20"/>
        <w:szCs w:val="20"/>
      </w:rPr>
    </w:pPr>
    <w:hyperlink r:id="rId1" w:history="1">
      <w:r w:rsidR="002D18A7" w:rsidRPr="00C054D6">
        <w:rPr>
          <w:rStyle w:val="Hyperlink"/>
          <w:i/>
          <w:sz w:val="20"/>
          <w:szCs w:val="20"/>
        </w:rPr>
        <w:t>http://edg.epa.gov</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21A" w:rsidRDefault="00E2321A" w:rsidP="00994575">
      <w:pPr>
        <w:spacing w:after="0" w:line="240" w:lineRule="auto"/>
      </w:pPr>
      <w:r>
        <w:separator/>
      </w:r>
    </w:p>
  </w:footnote>
  <w:footnote w:type="continuationSeparator" w:id="0">
    <w:p w:rsidR="00E2321A" w:rsidRDefault="00E2321A" w:rsidP="00994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258"/>
    <w:multiLevelType w:val="hybridMultilevel"/>
    <w:tmpl w:val="34C86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463CB6"/>
    <w:multiLevelType w:val="hybridMultilevel"/>
    <w:tmpl w:val="8F680C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65815"/>
    <w:multiLevelType w:val="hybridMultilevel"/>
    <w:tmpl w:val="D772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F3A32"/>
    <w:multiLevelType w:val="hybridMultilevel"/>
    <w:tmpl w:val="480694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24B0736"/>
    <w:multiLevelType w:val="hybridMultilevel"/>
    <w:tmpl w:val="6F3EFEB0"/>
    <w:lvl w:ilvl="0" w:tplc="4FF8486A">
      <w:start w:val="1"/>
      <w:numFmt w:val="decimal"/>
      <w:lvlText w:val="%1."/>
      <w:lvlJc w:val="left"/>
      <w:pPr>
        <w:ind w:left="3960" w:hanging="360"/>
      </w:pPr>
      <w:rPr>
        <w:rFonts w:asciiTheme="majorHAnsi" w:eastAsia="Times New Roman" w:hAnsiTheme="majorHAnsi" w:cs="Arial"/>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42894DC5"/>
    <w:multiLevelType w:val="hybridMultilevel"/>
    <w:tmpl w:val="4CE69B1A"/>
    <w:lvl w:ilvl="0" w:tplc="4DEE2F4E">
      <w:numFmt w:val="bullet"/>
      <w:lvlText w:val=""/>
      <w:lvlJc w:val="left"/>
      <w:pPr>
        <w:ind w:left="3960" w:hanging="360"/>
      </w:pPr>
      <w:rPr>
        <w:rFonts w:ascii="Symbol" w:eastAsia="Times New Roman" w:hAnsi="Symbol" w:cs="Times New Roman"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nsid w:val="565B2210"/>
    <w:multiLevelType w:val="hybridMultilevel"/>
    <w:tmpl w:val="2E9A1A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48766F"/>
    <w:multiLevelType w:val="hybridMultilevel"/>
    <w:tmpl w:val="A7945620"/>
    <w:lvl w:ilvl="0" w:tplc="91142D82">
      <w:start w:val="1"/>
      <w:numFmt w:val="bullet"/>
      <w:lvlText w:val="•"/>
      <w:lvlJc w:val="left"/>
      <w:pPr>
        <w:tabs>
          <w:tab w:val="num" w:pos="720"/>
        </w:tabs>
        <w:ind w:left="720" w:hanging="360"/>
      </w:pPr>
      <w:rPr>
        <w:rFonts w:ascii="Arial" w:hAnsi="Arial" w:hint="default"/>
      </w:rPr>
    </w:lvl>
    <w:lvl w:ilvl="1" w:tplc="448039B0" w:tentative="1">
      <w:start w:val="1"/>
      <w:numFmt w:val="bullet"/>
      <w:lvlText w:val="•"/>
      <w:lvlJc w:val="left"/>
      <w:pPr>
        <w:tabs>
          <w:tab w:val="num" w:pos="1440"/>
        </w:tabs>
        <w:ind w:left="1440" w:hanging="360"/>
      </w:pPr>
      <w:rPr>
        <w:rFonts w:ascii="Arial" w:hAnsi="Arial" w:hint="default"/>
      </w:rPr>
    </w:lvl>
    <w:lvl w:ilvl="2" w:tplc="700CE766" w:tentative="1">
      <w:start w:val="1"/>
      <w:numFmt w:val="bullet"/>
      <w:lvlText w:val="•"/>
      <w:lvlJc w:val="left"/>
      <w:pPr>
        <w:tabs>
          <w:tab w:val="num" w:pos="2160"/>
        </w:tabs>
        <w:ind w:left="2160" w:hanging="360"/>
      </w:pPr>
      <w:rPr>
        <w:rFonts w:ascii="Arial" w:hAnsi="Arial" w:hint="default"/>
      </w:rPr>
    </w:lvl>
    <w:lvl w:ilvl="3" w:tplc="DDC6716E" w:tentative="1">
      <w:start w:val="1"/>
      <w:numFmt w:val="bullet"/>
      <w:lvlText w:val="•"/>
      <w:lvlJc w:val="left"/>
      <w:pPr>
        <w:tabs>
          <w:tab w:val="num" w:pos="2880"/>
        </w:tabs>
        <w:ind w:left="2880" w:hanging="360"/>
      </w:pPr>
      <w:rPr>
        <w:rFonts w:ascii="Arial" w:hAnsi="Arial" w:hint="default"/>
      </w:rPr>
    </w:lvl>
    <w:lvl w:ilvl="4" w:tplc="0412659C" w:tentative="1">
      <w:start w:val="1"/>
      <w:numFmt w:val="bullet"/>
      <w:lvlText w:val="•"/>
      <w:lvlJc w:val="left"/>
      <w:pPr>
        <w:tabs>
          <w:tab w:val="num" w:pos="3600"/>
        </w:tabs>
        <w:ind w:left="3600" w:hanging="360"/>
      </w:pPr>
      <w:rPr>
        <w:rFonts w:ascii="Arial" w:hAnsi="Arial" w:hint="default"/>
      </w:rPr>
    </w:lvl>
    <w:lvl w:ilvl="5" w:tplc="A36614D4" w:tentative="1">
      <w:start w:val="1"/>
      <w:numFmt w:val="bullet"/>
      <w:lvlText w:val="•"/>
      <w:lvlJc w:val="left"/>
      <w:pPr>
        <w:tabs>
          <w:tab w:val="num" w:pos="4320"/>
        </w:tabs>
        <w:ind w:left="4320" w:hanging="360"/>
      </w:pPr>
      <w:rPr>
        <w:rFonts w:ascii="Arial" w:hAnsi="Arial" w:hint="default"/>
      </w:rPr>
    </w:lvl>
    <w:lvl w:ilvl="6" w:tplc="59F6AD54" w:tentative="1">
      <w:start w:val="1"/>
      <w:numFmt w:val="bullet"/>
      <w:lvlText w:val="•"/>
      <w:lvlJc w:val="left"/>
      <w:pPr>
        <w:tabs>
          <w:tab w:val="num" w:pos="5040"/>
        </w:tabs>
        <w:ind w:left="5040" w:hanging="360"/>
      </w:pPr>
      <w:rPr>
        <w:rFonts w:ascii="Arial" w:hAnsi="Arial" w:hint="default"/>
      </w:rPr>
    </w:lvl>
    <w:lvl w:ilvl="7" w:tplc="25A48C02" w:tentative="1">
      <w:start w:val="1"/>
      <w:numFmt w:val="bullet"/>
      <w:lvlText w:val="•"/>
      <w:lvlJc w:val="left"/>
      <w:pPr>
        <w:tabs>
          <w:tab w:val="num" w:pos="5760"/>
        </w:tabs>
        <w:ind w:left="5760" w:hanging="360"/>
      </w:pPr>
      <w:rPr>
        <w:rFonts w:ascii="Arial" w:hAnsi="Arial" w:hint="default"/>
      </w:rPr>
    </w:lvl>
    <w:lvl w:ilvl="8" w:tplc="9A2273A8" w:tentative="1">
      <w:start w:val="1"/>
      <w:numFmt w:val="bullet"/>
      <w:lvlText w:val="•"/>
      <w:lvlJc w:val="left"/>
      <w:pPr>
        <w:tabs>
          <w:tab w:val="num" w:pos="6480"/>
        </w:tabs>
        <w:ind w:left="6480" w:hanging="360"/>
      </w:pPr>
      <w:rPr>
        <w:rFonts w:ascii="Arial" w:hAnsi="Arial" w:hint="default"/>
      </w:rPr>
    </w:lvl>
  </w:abstractNum>
  <w:abstractNum w:abstractNumId="8">
    <w:nsid w:val="708B62E8"/>
    <w:multiLevelType w:val="hybridMultilevel"/>
    <w:tmpl w:val="5AC00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BB1BB2"/>
    <w:multiLevelType w:val="hybridMultilevel"/>
    <w:tmpl w:val="34B8BD28"/>
    <w:lvl w:ilvl="0" w:tplc="5C6AEBDE">
      <w:numFmt w:val="bullet"/>
      <w:lvlText w:val=""/>
      <w:lvlJc w:val="left"/>
      <w:pPr>
        <w:ind w:left="3960" w:hanging="360"/>
      </w:pPr>
      <w:rPr>
        <w:rFonts w:ascii="Symbol" w:eastAsia="Times New Roman" w:hAnsi="Symbol" w:cs="Times New Roman"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nsid w:val="7AE46249"/>
    <w:multiLevelType w:val="hybridMultilevel"/>
    <w:tmpl w:val="998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0"/>
  </w:num>
  <w:num w:numId="5">
    <w:abstractNumId w:val="2"/>
  </w:num>
  <w:num w:numId="6">
    <w:abstractNumId w:val="8"/>
  </w:num>
  <w:num w:numId="7">
    <w:abstractNumId w:val="6"/>
  </w:num>
  <w:num w:numId="8">
    <w:abstractNumId w:val="9"/>
  </w:num>
  <w:num w:numId="9">
    <w:abstractNumId w:val="1"/>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displayVerticalDrawingGridEvery w:val="2"/>
  <w:characterSpacingControl w:val="doNotCompress"/>
  <w:hdrShapeDefaults>
    <o:shapedefaults v:ext="edit" spidmax="20482">
      <o:colormenu v:ext="edit" fillcolor="none" strokecolor="none"/>
    </o:shapedefaults>
  </w:hdrShapeDefaults>
  <w:footnotePr>
    <w:footnote w:id="-1"/>
    <w:footnote w:id="0"/>
  </w:footnotePr>
  <w:endnotePr>
    <w:endnote w:id="-1"/>
    <w:endnote w:id="0"/>
  </w:endnotePr>
  <w:compat/>
  <w:rsids>
    <w:rsidRoot w:val="00AF0E9F"/>
    <w:rsid w:val="000516B1"/>
    <w:rsid w:val="0006303A"/>
    <w:rsid w:val="000841D7"/>
    <w:rsid w:val="00134075"/>
    <w:rsid w:val="001749F5"/>
    <w:rsid w:val="001F0037"/>
    <w:rsid w:val="00201C02"/>
    <w:rsid w:val="00272085"/>
    <w:rsid w:val="002D18A7"/>
    <w:rsid w:val="002E09F2"/>
    <w:rsid w:val="003173F1"/>
    <w:rsid w:val="003225AD"/>
    <w:rsid w:val="00340D2A"/>
    <w:rsid w:val="003454D7"/>
    <w:rsid w:val="00346CEE"/>
    <w:rsid w:val="00353C32"/>
    <w:rsid w:val="003622C8"/>
    <w:rsid w:val="003A5F72"/>
    <w:rsid w:val="003D20C2"/>
    <w:rsid w:val="003D4329"/>
    <w:rsid w:val="00407BEF"/>
    <w:rsid w:val="00427989"/>
    <w:rsid w:val="004425B2"/>
    <w:rsid w:val="00442E6E"/>
    <w:rsid w:val="00487E3D"/>
    <w:rsid w:val="004E3D5C"/>
    <w:rsid w:val="004F4408"/>
    <w:rsid w:val="00511BB7"/>
    <w:rsid w:val="00570CEE"/>
    <w:rsid w:val="005A7EDE"/>
    <w:rsid w:val="006359EE"/>
    <w:rsid w:val="00645FB2"/>
    <w:rsid w:val="00657C97"/>
    <w:rsid w:val="00662B6C"/>
    <w:rsid w:val="006733A3"/>
    <w:rsid w:val="006978F7"/>
    <w:rsid w:val="0071785D"/>
    <w:rsid w:val="00743268"/>
    <w:rsid w:val="007740BC"/>
    <w:rsid w:val="007A6979"/>
    <w:rsid w:val="00801825"/>
    <w:rsid w:val="00821FD8"/>
    <w:rsid w:val="00822F9F"/>
    <w:rsid w:val="008E2329"/>
    <w:rsid w:val="008F1610"/>
    <w:rsid w:val="008F2613"/>
    <w:rsid w:val="00911515"/>
    <w:rsid w:val="00931676"/>
    <w:rsid w:val="00947B16"/>
    <w:rsid w:val="00994575"/>
    <w:rsid w:val="009D083C"/>
    <w:rsid w:val="009F1011"/>
    <w:rsid w:val="009F41D6"/>
    <w:rsid w:val="00A717AB"/>
    <w:rsid w:val="00A753F1"/>
    <w:rsid w:val="00A961E2"/>
    <w:rsid w:val="00AB2531"/>
    <w:rsid w:val="00AD194C"/>
    <w:rsid w:val="00AF0E9F"/>
    <w:rsid w:val="00AF7EAC"/>
    <w:rsid w:val="00B14C16"/>
    <w:rsid w:val="00B667A1"/>
    <w:rsid w:val="00BC67DA"/>
    <w:rsid w:val="00BF73A7"/>
    <w:rsid w:val="00C15C20"/>
    <w:rsid w:val="00C32C09"/>
    <w:rsid w:val="00C57541"/>
    <w:rsid w:val="00CB0197"/>
    <w:rsid w:val="00CF563C"/>
    <w:rsid w:val="00D1084E"/>
    <w:rsid w:val="00D13E91"/>
    <w:rsid w:val="00D35F08"/>
    <w:rsid w:val="00D53E83"/>
    <w:rsid w:val="00E06E61"/>
    <w:rsid w:val="00E2321A"/>
    <w:rsid w:val="00E7270F"/>
    <w:rsid w:val="00EB57A6"/>
    <w:rsid w:val="00EB7C51"/>
    <w:rsid w:val="00ED3528"/>
    <w:rsid w:val="00F23569"/>
    <w:rsid w:val="00F278E5"/>
    <w:rsid w:val="00F67AC2"/>
    <w:rsid w:val="00FA3B3B"/>
    <w:rsid w:val="00FB3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E9F"/>
    <w:pPr>
      <w:ind w:left="720"/>
      <w:contextualSpacing/>
    </w:pPr>
  </w:style>
  <w:style w:type="character" w:styleId="CommentReference">
    <w:name w:val="annotation reference"/>
    <w:basedOn w:val="DefaultParagraphFont"/>
    <w:uiPriority w:val="99"/>
    <w:semiHidden/>
    <w:unhideWhenUsed/>
    <w:rsid w:val="00340D2A"/>
    <w:rPr>
      <w:sz w:val="16"/>
      <w:szCs w:val="16"/>
    </w:rPr>
  </w:style>
  <w:style w:type="paragraph" w:styleId="CommentText">
    <w:name w:val="annotation text"/>
    <w:basedOn w:val="Normal"/>
    <w:link w:val="CommentTextChar"/>
    <w:uiPriority w:val="99"/>
    <w:semiHidden/>
    <w:unhideWhenUsed/>
    <w:rsid w:val="00340D2A"/>
    <w:pPr>
      <w:spacing w:line="240" w:lineRule="auto"/>
    </w:pPr>
    <w:rPr>
      <w:sz w:val="20"/>
      <w:szCs w:val="20"/>
    </w:rPr>
  </w:style>
  <w:style w:type="character" w:customStyle="1" w:styleId="CommentTextChar">
    <w:name w:val="Comment Text Char"/>
    <w:basedOn w:val="DefaultParagraphFont"/>
    <w:link w:val="CommentText"/>
    <w:uiPriority w:val="99"/>
    <w:semiHidden/>
    <w:rsid w:val="00340D2A"/>
    <w:rPr>
      <w:sz w:val="20"/>
      <w:szCs w:val="20"/>
    </w:rPr>
  </w:style>
  <w:style w:type="paragraph" w:styleId="CommentSubject">
    <w:name w:val="annotation subject"/>
    <w:basedOn w:val="CommentText"/>
    <w:next w:val="CommentText"/>
    <w:link w:val="CommentSubjectChar"/>
    <w:uiPriority w:val="99"/>
    <w:semiHidden/>
    <w:unhideWhenUsed/>
    <w:rsid w:val="00340D2A"/>
    <w:rPr>
      <w:b/>
      <w:bCs/>
    </w:rPr>
  </w:style>
  <w:style w:type="character" w:customStyle="1" w:styleId="CommentSubjectChar">
    <w:name w:val="Comment Subject Char"/>
    <w:basedOn w:val="CommentTextChar"/>
    <w:link w:val="CommentSubject"/>
    <w:uiPriority w:val="99"/>
    <w:semiHidden/>
    <w:rsid w:val="00340D2A"/>
    <w:rPr>
      <w:b/>
      <w:bCs/>
    </w:rPr>
  </w:style>
  <w:style w:type="paragraph" w:styleId="BalloonText">
    <w:name w:val="Balloon Text"/>
    <w:basedOn w:val="Normal"/>
    <w:link w:val="BalloonTextChar"/>
    <w:uiPriority w:val="99"/>
    <w:semiHidden/>
    <w:unhideWhenUsed/>
    <w:rsid w:val="00340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2A"/>
    <w:rPr>
      <w:rFonts w:ascii="Tahoma" w:hAnsi="Tahoma" w:cs="Tahoma"/>
      <w:sz w:val="16"/>
      <w:szCs w:val="16"/>
    </w:rPr>
  </w:style>
  <w:style w:type="character" w:styleId="Hyperlink">
    <w:name w:val="Hyperlink"/>
    <w:basedOn w:val="DefaultParagraphFont"/>
    <w:unhideWhenUsed/>
    <w:rsid w:val="00821FD8"/>
    <w:rPr>
      <w:color w:val="DB5353" w:themeColor="hyperlink"/>
      <w:u w:val="single"/>
    </w:rPr>
  </w:style>
  <w:style w:type="paragraph" w:customStyle="1" w:styleId="INFOTITLE">
    <w:name w:val="INFO TITLE"/>
    <w:basedOn w:val="Normal"/>
    <w:rsid w:val="003225AD"/>
    <w:pPr>
      <w:spacing w:before="100" w:beforeAutospacing="1" w:after="0" w:line="240" w:lineRule="auto"/>
    </w:pPr>
    <w:rPr>
      <w:rFonts w:ascii="Arial" w:eastAsia="Times New Roman" w:hAnsi="Arial" w:cs="Arial"/>
      <w:b/>
      <w:color w:val="68B11A"/>
      <w:sz w:val="24"/>
      <w:szCs w:val="24"/>
      <w:lang w:val="pt-BR"/>
    </w:rPr>
  </w:style>
  <w:style w:type="paragraph" w:customStyle="1" w:styleId="INFOBODY">
    <w:name w:val="INFO BODY"/>
    <w:basedOn w:val="BODY"/>
    <w:rsid w:val="003225AD"/>
    <w:pPr>
      <w:spacing w:after="0"/>
    </w:pPr>
    <w:rPr>
      <w:rFonts w:ascii="Arial" w:hAnsi="Arial" w:cs="Arial"/>
      <w:sz w:val="20"/>
      <w:szCs w:val="20"/>
    </w:rPr>
  </w:style>
  <w:style w:type="paragraph" w:customStyle="1" w:styleId="BODY">
    <w:name w:val="BODY"/>
    <w:basedOn w:val="Normal"/>
    <w:link w:val="BODYChar"/>
    <w:rsid w:val="003225AD"/>
    <w:pPr>
      <w:spacing w:after="180" w:line="240" w:lineRule="auto"/>
    </w:pPr>
    <w:rPr>
      <w:rFonts w:ascii="Verdana" w:eastAsia="Times New Roman" w:hAnsi="Verdana" w:cs="Times New Roman"/>
      <w:lang w:val="fr-FR"/>
    </w:rPr>
  </w:style>
  <w:style w:type="character" w:customStyle="1" w:styleId="BODYChar">
    <w:name w:val="BODY Char"/>
    <w:link w:val="BODY"/>
    <w:rsid w:val="003225AD"/>
    <w:rPr>
      <w:rFonts w:ascii="Verdana" w:eastAsia="Times New Roman" w:hAnsi="Verdana" w:cs="Times New Roman"/>
      <w:lang w:val="fr-FR"/>
    </w:rPr>
  </w:style>
  <w:style w:type="paragraph" w:customStyle="1" w:styleId="TITLE">
    <w:name w:val="TITLE"/>
    <w:basedOn w:val="Normal"/>
    <w:rsid w:val="003225AD"/>
    <w:pPr>
      <w:spacing w:before="100" w:beforeAutospacing="1" w:after="100" w:afterAutospacing="1" w:line="240" w:lineRule="auto"/>
      <w:ind w:left="3060"/>
      <w:jc w:val="right"/>
    </w:pPr>
    <w:rPr>
      <w:rFonts w:ascii="Arial" w:eastAsia="Times New Roman" w:hAnsi="Arial" w:cs="Arial"/>
      <w:b/>
      <w:color w:val="68B11A"/>
      <w:sz w:val="36"/>
      <w:szCs w:val="36"/>
    </w:rPr>
  </w:style>
  <w:style w:type="paragraph" w:styleId="Header">
    <w:name w:val="header"/>
    <w:basedOn w:val="Normal"/>
    <w:link w:val="HeaderChar"/>
    <w:uiPriority w:val="99"/>
    <w:semiHidden/>
    <w:unhideWhenUsed/>
    <w:rsid w:val="009945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4575"/>
  </w:style>
  <w:style w:type="paragraph" w:styleId="Footer">
    <w:name w:val="footer"/>
    <w:basedOn w:val="Normal"/>
    <w:link w:val="FooterChar"/>
    <w:uiPriority w:val="99"/>
    <w:unhideWhenUsed/>
    <w:rsid w:val="0099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575"/>
  </w:style>
  <w:style w:type="paragraph" w:customStyle="1" w:styleId="ORG">
    <w:name w:val="ORG"/>
    <w:basedOn w:val="Normal"/>
    <w:rsid w:val="00427989"/>
    <w:pPr>
      <w:spacing w:after="0" w:line="240" w:lineRule="auto"/>
      <w:jc w:val="right"/>
    </w:pPr>
    <w:rPr>
      <w:rFonts w:ascii="Arial" w:eastAsia="Times New Roman" w:hAnsi="Arial" w:cs="Arial"/>
      <w:b/>
      <w:color w:val="FFFFFF"/>
      <w:sz w:val="16"/>
      <w:szCs w:val="16"/>
    </w:rPr>
  </w:style>
  <w:style w:type="character" w:customStyle="1" w:styleId="apple-style-span">
    <w:name w:val="apple-style-span"/>
    <w:basedOn w:val="DefaultParagraphFont"/>
    <w:rsid w:val="00427989"/>
  </w:style>
  <w:style w:type="paragraph" w:styleId="HTMLPreformatted">
    <w:name w:val="HTML Preformatted"/>
    <w:basedOn w:val="Normal"/>
    <w:link w:val="HTMLPreformattedChar"/>
    <w:uiPriority w:val="99"/>
    <w:unhideWhenUsed/>
    <w:rsid w:val="00AF7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urier New" w:eastAsia="Times New Roman" w:hAnsi="Courier New" w:cs="Courier New"/>
      <w:sz w:val="20"/>
      <w:szCs w:val="20"/>
      <w:lang w:bidi="en-US"/>
    </w:rPr>
  </w:style>
  <w:style w:type="character" w:customStyle="1" w:styleId="HTMLPreformattedChar">
    <w:name w:val="HTML Preformatted Char"/>
    <w:basedOn w:val="DefaultParagraphFont"/>
    <w:link w:val="HTMLPreformatted"/>
    <w:uiPriority w:val="99"/>
    <w:rsid w:val="00AF7EAC"/>
    <w:rPr>
      <w:rFonts w:ascii="Courier New" w:eastAsia="Times New Roman" w:hAnsi="Courier New" w:cs="Courier New"/>
      <w:sz w:val="20"/>
      <w:szCs w:val="20"/>
      <w:lang w:bidi="en-US"/>
    </w:rPr>
  </w:style>
</w:styles>
</file>

<file path=word/webSettings.xml><?xml version="1.0" encoding="utf-8"?>
<w:webSettings xmlns:r="http://schemas.openxmlformats.org/officeDocument/2006/relationships" xmlns:w="http://schemas.openxmlformats.org/wordprocessingml/2006/main">
  <w:divs>
    <w:div w:id="113141870">
      <w:bodyDiv w:val="1"/>
      <w:marLeft w:val="0"/>
      <w:marRight w:val="0"/>
      <w:marTop w:val="0"/>
      <w:marBottom w:val="0"/>
      <w:divBdr>
        <w:top w:val="none" w:sz="0" w:space="0" w:color="auto"/>
        <w:left w:val="none" w:sz="0" w:space="0" w:color="auto"/>
        <w:bottom w:val="none" w:sz="0" w:space="0" w:color="auto"/>
        <w:right w:val="none" w:sz="0" w:space="0" w:color="auto"/>
      </w:divBdr>
      <w:divsChild>
        <w:div w:id="1032657345">
          <w:marLeft w:val="360"/>
          <w:marRight w:val="0"/>
          <w:marTop w:val="86"/>
          <w:marBottom w:val="0"/>
          <w:divBdr>
            <w:top w:val="none" w:sz="0" w:space="0" w:color="auto"/>
            <w:left w:val="none" w:sz="0" w:space="0" w:color="auto"/>
            <w:bottom w:val="none" w:sz="0" w:space="0" w:color="auto"/>
            <w:right w:val="none" w:sz="0" w:space="0" w:color="auto"/>
          </w:divBdr>
        </w:div>
        <w:div w:id="93671123">
          <w:marLeft w:val="360"/>
          <w:marRight w:val="0"/>
          <w:marTop w:val="86"/>
          <w:marBottom w:val="0"/>
          <w:divBdr>
            <w:top w:val="none" w:sz="0" w:space="0" w:color="auto"/>
            <w:left w:val="none" w:sz="0" w:space="0" w:color="auto"/>
            <w:bottom w:val="none" w:sz="0" w:space="0" w:color="auto"/>
            <w:right w:val="none" w:sz="0" w:space="0" w:color="auto"/>
          </w:divBdr>
        </w:div>
        <w:div w:id="300698725">
          <w:marLeft w:val="360"/>
          <w:marRight w:val="0"/>
          <w:marTop w:val="86"/>
          <w:marBottom w:val="0"/>
          <w:divBdr>
            <w:top w:val="none" w:sz="0" w:space="0" w:color="auto"/>
            <w:left w:val="none" w:sz="0" w:space="0" w:color="auto"/>
            <w:bottom w:val="none" w:sz="0" w:space="0" w:color="auto"/>
            <w:right w:val="none" w:sz="0" w:space="0" w:color="auto"/>
          </w:divBdr>
        </w:div>
        <w:div w:id="1753622054">
          <w:marLeft w:val="360"/>
          <w:marRight w:val="0"/>
          <w:marTop w:val="86"/>
          <w:marBottom w:val="0"/>
          <w:divBdr>
            <w:top w:val="none" w:sz="0" w:space="0" w:color="auto"/>
            <w:left w:val="none" w:sz="0" w:space="0" w:color="auto"/>
            <w:bottom w:val="none" w:sz="0" w:space="0" w:color="auto"/>
            <w:right w:val="none" w:sz="0" w:space="0" w:color="auto"/>
          </w:divBdr>
        </w:div>
        <w:div w:id="439759772">
          <w:marLeft w:val="360"/>
          <w:marRight w:val="0"/>
          <w:marTop w:val="86"/>
          <w:marBottom w:val="0"/>
          <w:divBdr>
            <w:top w:val="none" w:sz="0" w:space="0" w:color="auto"/>
            <w:left w:val="none" w:sz="0" w:space="0" w:color="auto"/>
            <w:bottom w:val="none" w:sz="0" w:space="0" w:color="auto"/>
            <w:right w:val="none" w:sz="0" w:space="0" w:color="auto"/>
          </w:divBdr>
        </w:div>
      </w:divsChild>
    </w:div>
    <w:div w:id="345055777">
      <w:bodyDiv w:val="1"/>
      <w:marLeft w:val="0"/>
      <w:marRight w:val="0"/>
      <w:marTop w:val="0"/>
      <w:marBottom w:val="0"/>
      <w:divBdr>
        <w:top w:val="none" w:sz="0" w:space="0" w:color="auto"/>
        <w:left w:val="none" w:sz="0" w:space="0" w:color="auto"/>
        <w:bottom w:val="none" w:sz="0" w:space="0" w:color="auto"/>
        <w:right w:val="none" w:sz="0" w:space="0" w:color="auto"/>
      </w:divBdr>
      <w:divsChild>
        <w:div w:id="1393625310">
          <w:marLeft w:val="360"/>
          <w:marRight w:val="0"/>
          <w:marTop w:val="86"/>
          <w:marBottom w:val="0"/>
          <w:divBdr>
            <w:top w:val="none" w:sz="0" w:space="0" w:color="auto"/>
            <w:left w:val="none" w:sz="0" w:space="0" w:color="auto"/>
            <w:bottom w:val="none" w:sz="0" w:space="0" w:color="auto"/>
            <w:right w:val="none" w:sz="0" w:space="0" w:color="auto"/>
          </w:divBdr>
        </w:div>
        <w:div w:id="766460273">
          <w:marLeft w:val="360"/>
          <w:marRight w:val="0"/>
          <w:marTop w:val="86"/>
          <w:marBottom w:val="0"/>
          <w:divBdr>
            <w:top w:val="none" w:sz="0" w:space="0" w:color="auto"/>
            <w:left w:val="none" w:sz="0" w:space="0" w:color="auto"/>
            <w:bottom w:val="none" w:sz="0" w:space="0" w:color="auto"/>
            <w:right w:val="none" w:sz="0" w:space="0" w:color="auto"/>
          </w:divBdr>
        </w:div>
        <w:div w:id="881288850">
          <w:marLeft w:val="360"/>
          <w:marRight w:val="0"/>
          <w:marTop w:val="86"/>
          <w:marBottom w:val="0"/>
          <w:divBdr>
            <w:top w:val="none" w:sz="0" w:space="0" w:color="auto"/>
            <w:left w:val="none" w:sz="0" w:space="0" w:color="auto"/>
            <w:bottom w:val="none" w:sz="0" w:space="0" w:color="auto"/>
            <w:right w:val="none" w:sz="0" w:space="0" w:color="auto"/>
          </w:divBdr>
        </w:div>
        <w:div w:id="565579220">
          <w:marLeft w:val="360"/>
          <w:marRight w:val="0"/>
          <w:marTop w:val="86"/>
          <w:marBottom w:val="0"/>
          <w:divBdr>
            <w:top w:val="none" w:sz="0" w:space="0" w:color="auto"/>
            <w:left w:val="none" w:sz="0" w:space="0" w:color="auto"/>
            <w:bottom w:val="none" w:sz="0" w:space="0" w:color="auto"/>
            <w:right w:val="none" w:sz="0" w:space="0" w:color="auto"/>
          </w:divBdr>
        </w:div>
        <w:div w:id="18316180">
          <w:marLeft w:val="360"/>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yperlink" Target="https://geogateway.epa.gov/geoportal/webhelp/en/geoportal_931/index.htm" TargetMode="External"/><Relationship Id="rId17" Type="http://schemas.openxmlformats.org/officeDocument/2006/relationships/hyperlink" Target="http://edg.epa.gov/geoportal/widgets/searchjs.j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rverapi.arcgisonline.com/jsapi/arcgis/?v=1.3"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dg.epa.gov" TargetMode="External"/><Relationship Id="rId23" Type="http://schemas.openxmlformats.org/officeDocument/2006/relationships/footer" Target="footer1.xml"/><Relationship Id="rId10" Type="http://schemas.openxmlformats.org/officeDocument/2006/relationships/hyperlink" Target="https://geogateway.epa.gov/geoportal/webhelp/en/geoportal_931/index.ht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eogateway.epa.gov/geoportal/catalog/components/components.page" TargetMode="External"/><Relationship Id="rId14" Type="http://schemas.openxmlformats.org/officeDocument/2006/relationships/hyperlink" Target="mailto:kyle.lee@epa.gov" TargetMode="External"/><Relationship Id="rId22" Type="http://schemas.openxmlformats.org/officeDocument/2006/relationships/hyperlink" Target="https://geogateway.epa.gov/geoportal/catalog/components/components.pa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edg.epa.gov"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D2CD6F9-D6AF-4D3E-BAB8-8760774B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Zichichi</dc:creator>
  <cp:lastModifiedBy>jzichichi</cp:lastModifiedBy>
  <cp:revision>8</cp:revision>
  <cp:lastPrinted>2011-03-18T21:14:00Z</cp:lastPrinted>
  <dcterms:created xsi:type="dcterms:W3CDTF">2011-03-16T11:12:00Z</dcterms:created>
  <dcterms:modified xsi:type="dcterms:W3CDTF">2011-03-18T21:14:00Z</dcterms:modified>
</cp:coreProperties>
</file>